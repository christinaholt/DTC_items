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FE07A" w14:textId="77777777" w:rsidR="00BF7187" w:rsidRDefault="00BF7187" w:rsidP="00BF7187">
      <w:pPr>
        <w:shd w:val="clear" w:color="auto" w:fill="F9FAFC"/>
        <w:spacing w:line="420" w:lineRule="atLeast"/>
        <w:rPr>
          <w:rFonts w:ascii="Helvetica" w:eastAsia="Times New Roman" w:hAnsi="Helvetica" w:cs="Times New Roman"/>
          <w:b/>
          <w:bCs/>
          <w:color w:val="000000"/>
          <w:sz w:val="32"/>
          <w:szCs w:val="32"/>
        </w:rPr>
      </w:pPr>
      <w:commentRangeStart w:id="0"/>
      <w:r w:rsidRPr="00BF7187">
        <w:rPr>
          <w:rFonts w:ascii="Helvetica" w:eastAsia="Times New Roman" w:hAnsi="Helvetica" w:cs="Times New Roman"/>
          <w:b/>
          <w:bCs/>
          <w:color w:val="000000"/>
          <w:sz w:val="32"/>
          <w:szCs w:val="32"/>
        </w:rPr>
        <w:t xml:space="preserve">Interoperable </w:t>
      </w:r>
      <w:commentRangeEnd w:id="0"/>
      <w:r w:rsidR="000C37BE">
        <w:rPr>
          <w:rStyle w:val="CommentReference"/>
        </w:rPr>
        <w:commentReference w:id="0"/>
      </w:r>
      <w:r w:rsidRPr="00BF7187">
        <w:rPr>
          <w:rFonts w:ascii="Helvetica" w:eastAsia="Times New Roman" w:hAnsi="Helvetica" w:cs="Times New Roman"/>
          <w:b/>
          <w:bCs/>
          <w:color w:val="000000"/>
          <w:sz w:val="32"/>
          <w:szCs w:val="32"/>
        </w:rPr>
        <w:t xml:space="preserve">Physics Driver for </w:t>
      </w:r>
      <w:commentRangeStart w:id="1"/>
      <w:r w:rsidRPr="00BF7187">
        <w:rPr>
          <w:rFonts w:ascii="Helvetica" w:eastAsia="Times New Roman" w:hAnsi="Helvetica" w:cs="Times New Roman"/>
          <w:b/>
          <w:bCs/>
          <w:color w:val="000000"/>
          <w:sz w:val="32"/>
          <w:szCs w:val="32"/>
        </w:rPr>
        <w:t>NGGPS</w:t>
      </w:r>
      <w:commentRangeEnd w:id="1"/>
      <w:r w:rsidR="00DC1574">
        <w:rPr>
          <w:rStyle w:val="CommentReference"/>
        </w:rPr>
        <w:commentReference w:id="1"/>
      </w:r>
    </w:p>
    <w:p w14:paraId="1A616A4B" w14:textId="77777777" w:rsidR="00BC6EF2" w:rsidRDefault="00BC6EF2" w:rsidP="00BF7187">
      <w:pPr>
        <w:shd w:val="clear" w:color="auto" w:fill="F9FAFC"/>
        <w:spacing w:line="420" w:lineRule="atLeast"/>
        <w:rPr>
          <w:rFonts w:ascii="Helvetica" w:eastAsia="Times New Roman" w:hAnsi="Helvetica" w:cs="Times New Roman"/>
          <w:b/>
          <w:bCs/>
          <w:color w:val="000000"/>
          <w:sz w:val="32"/>
          <w:szCs w:val="32"/>
        </w:rPr>
      </w:pPr>
    </w:p>
    <w:p w14:paraId="3717C0C1" w14:textId="47FF15DB" w:rsidR="00BC6EF2" w:rsidRDefault="00BC6EF2" w:rsidP="00BC6EF2">
      <w:pPr>
        <w:pStyle w:val="CommentText"/>
        <w:rPr>
          <w:ins w:id="2" w:author="Ligia Bernardet" w:date="2016-06-13T21:26:00Z"/>
        </w:rPr>
      </w:pPr>
      <w:ins w:id="3" w:author="Ligia Bernardet" w:date="2016-06-13T21:26:00Z">
        <w:r>
          <w:rPr>
            <w:rStyle w:val="CommentReference"/>
          </w:rPr>
          <w:annotationRef/>
        </w:r>
        <w:r>
          <w:t xml:space="preserve">I am confused about the entries on left column. </w:t>
        </w:r>
        <w:proofErr w:type="gramStart"/>
        <w:r>
          <w:t>Modules appears</w:t>
        </w:r>
        <w:proofErr w:type="gramEnd"/>
        <w:r>
          <w:t xml:space="preserve"> twice. First </w:t>
        </w:r>
      </w:ins>
      <w:proofErr w:type="gramStart"/>
      <w:ins w:id="4" w:author="Ligia Bernardet" w:date="2016-06-13T21:27:00Z">
        <w:r>
          <w:t>appearance</w:t>
        </w:r>
      </w:ins>
      <w:ins w:id="5" w:author="Ligia Bernardet" w:date="2016-06-13T21:26:00Z">
        <w:r>
          <w:t>,</w:t>
        </w:r>
        <w:proofErr w:type="gramEnd"/>
        <w:r>
          <w:t xml:space="preserve"> has </w:t>
        </w:r>
      </w:ins>
      <w:ins w:id="6" w:author="Ligia Bernardet" w:date="2016-06-13T21:27:00Z">
        <w:r>
          <w:t xml:space="preserve">underneath </w:t>
        </w:r>
      </w:ins>
      <w:proofErr w:type="spellStart"/>
      <w:ins w:id="7" w:author="Ligia Bernardet" w:date="2016-06-13T21:26:00Z">
        <w:r>
          <w:t>module_nuopc_physics</w:t>
        </w:r>
      </w:ins>
      <w:proofErr w:type="spellEnd"/>
      <w:ins w:id="8" w:author="Ligia Bernardet" w:date="2016-06-13T21:27:00Z">
        <w:r>
          <w:t xml:space="preserve">. </w:t>
        </w:r>
      </w:ins>
      <w:ins w:id="9" w:author="Ligia Bernardet" w:date="2016-06-13T21:29:00Z">
        <w:r>
          <w:t>I think we do not want all variables to appear in left column, do we?</w:t>
        </w:r>
      </w:ins>
    </w:p>
    <w:p w14:paraId="263775B9" w14:textId="77777777" w:rsidR="00BC6EF2" w:rsidRPr="00BF7187" w:rsidRDefault="00BC6EF2" w:rsidP="00BF7187">
      <w:pPr>
        <w:shd w:val="clear" w:color="auto" w:fill="F9FAFC"/>
        <w:spacing w:line="420" w:lineRule="atLeast"/>
        <w:rPr>
          <w:rFonts w:ascii="Helvetica" w:eastAsia="Times New Roman" w:hAnsi="Helvetica" w:cs="Times New Roman"/>
          <w:b/>
          <w:bCs/>
          <w:color w:val="000000"/>
          <w:sz w:val="32"/>
          <w:szCs w:val="32"/>
        </w:rPr>
      </w:pPr>
    </w:p>
    <w:p w14:paraId="4B339C16" w14:textId="77777777" w:rsidR="00BF7187" w:rsidRPr="00BF7187" w:rsidRDefault="00BF7187" w:rsidP="00BF718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BF7187">
        <w:rPr>
          <w:rFonts w:ascii="Helvetica" w:eastAsia="Times New Roman" w:hAnsi="Helvetica" w:cs="Times New Roman"/>
          <w:b/>
          <w:bCs/>
          <w:color w:val="000000"/>
          <w:kern w:val="36"/>
          <w:sz w:val="48"/>
          <w:szCs w:val="48"/>
        </w:rPr>
        <w:t>Introduction</w:t>
      </w:r>
    </w:p>
    <w:p w14:paraId="15F7C3E6" w14:textId="29396B3F"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 xml:space="preserve">The development of the Interoperable Physics Driver (IPD) is being funded by the Next Generation Global Prediction System (NGGPS) program as a means to facilitate the research, development, and transition to operations of innovations in atmospheric physical parameterizations. A prototype of this </w:t>
      </w:r>
      <w:proofErr w:type="gramStart"/>
      <w:r w:rsidRPr="00BF7187">
        <w:rPr>
          <w:rFonts w:ascii="Helvetica" w:hAnsi="Helvetica" w:cs="Times New Roman"/>
          <w:color w:val="000000"/>
          <w:sz w:val="21"/>
          <w:szCs w:val="21"/>
        </w:rPr>
        <w:t>driver</w:t>
      </w:r>
      <w:proofErr w:type="gramEnd"/>
      <w:r w:rsidRPr="00BF7187">
        <w:rPr>
          <w:rFonts w:ascii="Helvetica" w:hAnsi="Helvetica" w:cs="Times New Roman"/>
          <w:color w:val="000000"/>
          <w:sz w:val="21"/>
          <w:szCs w:val="21"/>
        </w:rPr>
        <w:t xml:space="preserve"> has been developed for the Global Forecast System (GFS)</w:t>
      </w:r>
      <w:ins w:id="10" w:author="Ligia Bernardet" w:date="2016-06-13T20:04:00Z">
        <w:r w:rsidR="00FE550F">
          <w:rPr>
            <w:rFonts w:ascii="Helvetica" w:hAnsi="Helvetica" w:cs="Times New Roman"/>
            <w:color w:val="000000"/>
            <w:sz w:val="21"/>
            <w:szCs w:val="21"/>
          </w:rPr>
          <w:t xml:space="preserve"> operational physics</w:t>
        </w:r>
      </w:ins>
      <w:r w:rsidRPr="00BF7187">
        <w:rPr>
          <w:rFonts w:ascii="Helvetica" w:hAnsi="Helvetica" w:cs="Times New Roman"/>
          <w:color w:val="000000"/>
          <w:sz w:val="21"/>
          <w:szCs w:val="21"/>
        </w:rPr>
        <w:t xml:space="preserve"> and works 'out of the box' coupled to the Global Spectral Model (GSM). </w:t>
      </w:r>
      <w:ins w:id="11" w:author="Ligia Bernardet" w:date="2016-06-13T20:04:00Z">
        <w:r w:rsidR="00FE550F">
          <w:rPr>
            <w:rFonts w:ascii="Helvetica" w:hAnsi="Helvetica" w:cs="Times New Roman"/>
            <w:color w:val="000000"/>
            <w:sz w:val="21"/>
            <w:szCs w:val="21"/>
          </w:rPr>
          <w:t>This</w:t>
        </w:r>
      </w:ins>
      <w:r w:rsidRPr="00BF7187">
        <w:rPr>
          <w:rFonts w:ascii="Helvetica" w:hAnsi="Helvetica" w:cs="Times New Roman"/>
          <w:color w:val="000000"/>
          <w:sz w:val="21"/>
          <w:szCs w:val="21"/>
        </w:rPr>
        <w:t xml:space="preserve"> documentation</w:t>
      </w:r>
      <w:ins w:id="12" w:author="Ligia Bernardet" w:date="2016-06-13T20:05:00Z">
        <w:r w:rsidR="00FE550F">
          <w:rPr>
            <w:rFonts w:ascii="Helvetica" w:hAnsi="Helvetica" w:cs="Times New Roman"/>
            <w:color w:val="000000"/>
            <w:sz w:val="21"/>
            <w:szCs w:val="21"/>
          </w:rPr>
          <w:t xml:space="preserve"> covers the use of the IPD within GSM, as well </w:t>
        </w:r>
      </w:ins>
      <w:r w:rsidRPr="00BF7187">
        <w:rPr>
          <w:rFonts w:ascii="Helvetica" w:hAnsi="Helvetica" w:cs="Times New Roman"/>
          <w:color w:val="000000"/>
          <w:sz w:val="21"/>
          <w:szCs w:val="21"/>
        </w:rPr>
        <w:t xml:space="preserve">existing infrastructure to develop a standalone version that runs a single physics </w:t>
      </w:r>
      <w:proofErr w:type="spellStart"/>
      <w:r w:rsidRPr="00BF7187">
        <w:rPr>
          <w:rFonts w:ascii="Helvetica" w:hAnsi="Helvetica" w:cs="Times New Roman"/>
          <w:color w:val="000000"/>
          <w:sz w:val="21"/>
          <w:szCs w:val="21"/>
        </w:rPr>
        <w:t>timestep</w:t>
      </w:r>
      <w:proofErr w:type="spellEnd"/>
      <w:r w:rsidRPr="00BF7187">
        <w:rPr>
          <w:rFonts w:ascii="Helvetica" w:hAnsi="Helvetica" w:cs="Times New Roman"/>
          <w:color w:val="000000"/>
          <w:sz w:val="21"/>
          <w:szCs w:val="21"/>
        </w:rPr>
        <w:t xml:space="preserve"> </w:t>
      </w:r>
      <w:ins w:id="13" w:author="Ligia Bernardet" w:date="2016-06-13T20:05:00Z">
        <w:r w:rsidR="00FE550F">
          <w:rPr>
            <w:rFonts w:ascii="Helvetica" w:hAnsi="Helvetica" w:cs="Times New Roman"/>
            <w:color w:val="000000"/>
            <w:sz w:val="21"/>
            <w:szCs w:val="21"/>
          </w:rPr>
          <w:t>when ingesting</w:t>
        </w:r>
        <w:r w:rsidR="00FE550F" w:rsidRPr="00BF7187">
          <w:rPr>
            <w:rFonts w:ascii="Helvetica" w:hAnsi="Helvetica" w:cs="Times New Roman"/>
            <w:color w:val="000000"/>
            <w:sz w:val="21"/>
            <w:szCs w:val="21"/>
          </w:rPr>
          <w:t xml:space="preserve"> </w:t>
        </w:r>
      </w:ins>
      <w:ins w:id="14" w:author="Ligia Bernardet" w:date="2016-06-13T20:06:00Z">
        <w:r w:rsidR="00FE550F">
          <w:rPr>
            <w:rFonts w:ascii="Helvetica" w:hAnsi="Helvetica" w:cs="Times New Roman"/>
            <w:color w:val="000000"/>
            <w:sz w:val="21"/>
            <w:szCs w:val="21"/>
          </w:rPr>
          <w:t>data from the GSM model</w:t>
        </w:r>
      </w:ins>
      <w:r w:rsidRPr="00BF7187">
        <w:rPr>
          <w:rFonts w:ascii="Helvetica" w:hAnsi="Helvetica" w:cs="Times New Roman"/>
          <w:color w:val="000000"/>
          <w:sz w:val="21"/>
          <w:szCs w:val="21"/>
        </w:rPr>
        <w:t>.</w:t>
      </w:r>
    </w:p>
    <w:p w14:paraId="5D23021B" w14:textId="585755FB"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 xml:space="preserve">The development of the IPD is in conjunction with the development of the Common Community Physics Package (CCPP). The CCPP is intended to be a collection of parameterizations for use in </w:t>
      </w:r>
      <w:ins w:id="15" w:author="Ligia Bernardet" w:date="2016-06-13T20:06:00Z">
        <w:r w:rsidR="00FE550F">
          <w:rPr>
            <w:rFonts w:ascii="Helvetica" w:hAnsi="Helvetica" w:cs="Times New Roman"/>
            <w:color w:val="000000"/>
            <w:sz w:val="21"/>
            <w:szCs w:val="21"/>
          </w:rPr>
          <w:t>Numerical Weather Prediction (</w:t>
        </w:r>
      </w:ins>
      <w:r w:rsidRPr="00BF7187">
        <w:rPr>
          <w:rFonts w:ascii="Helvetica" w:hAnsi="Helvetica" w:cs="Times New Roman"/>
          <w:color w:val="000000"/>
          <w:sz w:val="21"/>
          <w:szCs w:val="21"/>
        </w:rPr>
        <w:t>NWP</w:t>
      </w:r>
      <w:ins w:id="16" w:author="Ligia Bernardet" w:date="2016-06-13T20:06:00Z">
        <w:r w:rsidR="00FE550F">
          <w:rPr>
            <w:rFonts w:ascii="Helvetica" w:hAnsi="Helvetica" w:cs="Times New Roman"/>
            <w:color w:val="000000"/>
            <w:sz w:val="21"/>
            <w:szCs w:val="21"/>
          </w:rPr>
          <w:t>)</w:t>
        </w:r>
      </w:ins>
      <w:r w:rsidRPr="00BF7187">
        <w:rPr>
          <w:rFonts w:ascii="Helvetica" w:hAnsi="Helvetica" w:cs="Times New Roman"/>
          <w:color w:val="000000"/>
          <w:sz w:val="21"/>
          <w:szCs w:val="21"/>
        </w:rPr>
        <w:t xml:space="preserve">. These parameterizations are necessary to simulate the effects of processes that are either </w:t>
      </w:r>
      <w:proofErr w:type="spellStart"/>
      <w:r w:rsidRPr="00BF7187">
        <w:rPr>
          <w:rFonts w:ascii="Helvetica" w:hAnsi="Helvetica" w:cs="Times New Roman"/>
          <w:color w:val="000000"/>
          <w:sz w:val="21"/>
          <w:szCs w:val="21"/>
        </w:rPr>
        <w:t>subgrid</w:t>
      </w:r>
      <w:proofErr w:type="spellEnd"/>
      <w:r w:rsidRPr="00BF7187">
        <w:rPr>
          <w:rFonts w:ascii="Helvetica" w:hAnsi="Helvetica" w:cs="Times New Roman"/>
          <w:color w:val="000000"/>
          <w:sz w:val="21"/>
          <w:szCs w:val="21"/>
        </w:rPr>
        <w:t xml:space="preserve"> in scale (e.g., eddy structures in the planetary boundary layer), or are too complicated to be represented explicitly (e.g., microphysics</w:t>
      </w:r>
      <w:ins w:id="17" w:author="Ligia Bernardet" w:date="2016-06-13T20:07:00Z">
        <w:r w:rsidR="00FE550F">
          <w:rPr>
            <w:rFonts w:ascii="Helvetica" w:hAnsi="Helvetica" w:cs="Times New Roman"/>
            <w:color w:val="000000"/>
            <w:sz w:val="21"/>
            <w:szCs w:val="21"/>
          </w:rPr>
          <w:t xml:space="preserve"> and</w:t>
        </w:r>
      </w:ins>
      <w:r w:rsidRPr="00BF7187">
        <w:rPr>
          <w:rFonts w:ascii="Helvetica" w:hAnsi="Helvetica" w:cs="Times New Roman"/>
          <w:color w:val="000000"/>
          <w:sz w:val="21"/>
          <w:szCs w:val="21"/>
        </w:rPr>
        <w:t xml:space="preserve"> radiation).</w:t>
      </w:r>
    </w:p>
    <w:p w14:paraId="23149E73"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Common categories of parameterizations include radiation, surface layer, planetary boundary layer and vertical mixing, deep and shallow cumulus, and microphysics. However, other categorizations are possible, and the CCPP will be designed to accommodate schemes that span multiple categories, such as the Simplified Higher Order Closure parameterization (SHOC). The parameterizations can be grouped together into "physics suites" (defined here: </w:t>
      </w:r>
      <w:hyperlink r:id="rId7" w:anchor="mainpage-suite" w:history="1">
        <w:r w:rsidRPr="00BF7187">
          <w:rPr>
            <w:rFonts w:ascii="Helvetica" w:hAnsi="Helvetica" w:cs="Times New Roman"/>
            <w:b/>
            <w:bCs/>
            <w:color w:val="4665A2"/>
            <w:sz w:val="21"/>
            <w:szCs w:val="21"/>
            <w:u w:val="single"/>
          </w:rPr>
          <w:t>Definition of a Physics Suite</w:t>
        </w:r>
      </w:hyperlink>
      <w:r w:rsidRPr="00BF7187">
        <w:rPr>
          <w:rFonts w:ascii="Helvetica" w:hAnsi="Helvetica" w:cs="Times New Roman"/>
          <w:color w:val="000000"/>
          <w:sz w:val="21"/>
          <w:szCs w:val="21"/>
        </w:rPr>
        <w:t>), which are sets of parameterizations known to work well together. Indeed, accurately representing the feedbacks and interactions between the physical processes represented by the parameterizations is essential.</w:t>
      </w:r>
    </w:p>
    <w:p w14:paraId="690F770B" w14:textId="298A75B2"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The CCPP will be designed to be </w:t>
      </w:r>
      <w:r w:rsidRPr="00BF7187">
        <w:rPr>
          <w:rFonts w:ascii="Helvetica" w:hAnsi="Helvetica" w:cs="Times New Roman"/>
          <w:i/>
          <w:iCs/>
          <w:color w:val="000000"/>
          <w:sz w:val="21"/>
          <w:szCs w:val="21"/>
        </w:rPr>
        <w:t>model–agnostic</w:t>
      </w:r>
      <w:r w:rsidRPr="00BF7187">
        <w:rPr>
          <w:rFonts w:ascii="Helvetica" w:hAnsi="Helvetica" w:cs="Times New Roman"/>
          <w:color w:val="000000"/>
          <w:sz w:val="21"/>
          <w:szCs w:val="21"/>
        </w:rPr>
        <w:t xml:space="preserve"> in the sense that parameterizations contained in the package receive inputs from the dynamic core through </w:t>
      </w:r>
      <w:ins w:id="18" w:author="Ligia Bernardet" w:date="2016-06-13T20:08:00Z">
        <w:r w:rsidR="006A698B">
          <w:rPr>
            <w:rFonts w:ascii="Helvetica" w:hAnsi="Helvetica" w:cs="Times New Roman"/>
            <w:color w:val="000000"/>
            <w:sz w:val="21"/>
            <w:szCs w:val="21"/>
          </w:rPr>
          <w:t>the IPD</w:t>
        </w:r>
      </w:ins>
      <w:r w:rsidRPr="00BF7187">
        <w:rPr>
          <w:rFonts w:ascii="Helvetica" w:hAnsi="Helvetica" w:cs="Times New Roman"/>
          <w:color w:val="000000"/>
          <w:sz w:val="21"/>
          <w:szCs w:val="21"/>
        </w:rPr>
        <w:t>. A pre/post physics layer converts variables between those used in the dynamic core and those required by the Driver, and performs any necessary de- and re-staggering.</w:t>
      </w:r>
    </w:p>
    <w:p w14:paraId="1156D5F6"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lastRenderedPageBreak/>
        <w:t>A single driver will be used to invoke any set of parameterizations or suite within the CCPP. Each suite is accompanied by a pre/post parameterization interface, which converts variables between those provided by the driver and those required by the parameterization, in case they differ. Through this mechanism, the CCPP and driver provide physical tendencies back to the dynamic core, which is in turn responsible for updating the state variables. The driver and CCPP can also provide variables for diagnostic output, or for use in other Earth System models.</w:t>
      </w:r>
    </w:p>
    <w:p w14:paraId="4B5B0699" w14:textId="3FD1FCA4"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The IPD is still in a prototype phase at NCEP and, as such, is implemented in a way specific to the GFS</w:t>
      </w:r>
      <w:ins w:id="19" w:author="Ligia Bernardet" w:date="2016-06-13T20:09:00Z">
        <w:r w:rsidR="006A698B">
          <w:rPr>
            <w:rFonts w:ascii="Helvetica" w:hAnsi="Helvetica" w:cs="Times New Roman"/>
            <w:color w:val="000000"/>
            <w:sz w:val="21"/>
            <w:szCs w:val="21"/>
          </w:rPr>
          <w:t xml:space="preserve"> physics</w:t>
        </w:r>
      </w:ins>
      <w:r w:rsidRPr="00BF7187">
        <w:rPr>
          <w:rFonts w:ascii="Helvetica" w:hAnsi="Helvetica" w:cs="Times New Roman"/>
          <w:color w:val="000000"/>
          <w:sz w:val="21"/>
          <w:szCs w:val="21"/>
        </w:rPr>
        <w:t>. The figure below is an overview diagram of how the IPD is called in the GFS system.</w:t>
      </w:r>
    </w:p>
    <w:p w14:paraId="7E18F950" w14:textId="77777777" w:rsidR="00BF7187" w:rsidRPr="00BF7187" w:rsidRDefault="00BF7187" w:rsidP="00BF7187">
      <w:pPr>
        <w:spacing w:line="330" w:lineRule="atLeast"/>
        <w:jc w:val="center"/>
        <w:rPr>
          <w:rFonts w:ascii="Helvetica" w:eastAsia="Times New Roman" w:hAnsi="Helvetica" w:cs="Times New Roman"/>
          <w:color w:val="000000"/>
          <w:sz w:val="21"/>
          <w:szCs w:val="21"/>
        </w:rPr>
      </w:pPr>
      <w:r w:rsidRPr="00BF7187">
        <w:rPr>
          <w:rFonts w:ascii="Helvetica" w:eastAsia="Times New Roman" w:hAnsi="Helvetica" w:cs="Times New Roman"/>
          <w:noProof/>
          <w:color w:val="000000"/>
          <w:sz w:val="21"/>
          <w:szCs w:val="21"/>
        </w:rPr>
        <mc:AlternateContent>
          <mc:Choice Requires="wps">
            <w:drawing>
              <wp:inline distT="0" distB="0" distL="0" distR="0" wp14:anchorId="5BBFCEDC" wp14:editId="686FB698">
                <wp:extent cx="307340" cy="307340"/>
                <wp:effectExtent l="0" t="0" r="0" b="0"/>
                <wp:docPr id="3" name="Rectangle 3" descr="hys_driver_hierarch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12A10A3" id="Rectangle_x0020_3" o:spid="_x0000_s1026" alt="hys_driver_hierarchy.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" filled="f" stroked="f">
                <o:lock v:ext="edit" aspectratio="t"/>
                <w10:anchorlock/>
              </v:rect>
            </w:pict>
          </mc:Fallback>
        </mc:AlternateContent>
      </w:r>
    </w:p>
    <w:p w14:paraId="1F217B2F" w14:textId="77777777" w:rsidR="00BF7187" w:rsidRPr="00BF7187" w:rsidRDefault="00BF7187" w:rsidP="00BF7187">
      <w:pPr>
        <w:spacing w:line="330" w:lineRule="atLeast"/>
        <w:jc w:val="center"/>
        <w:rPr>
          <w:rFonts w:ascii="Helvetica" w:eastAsia="Times New Roman" w:hAnsi="Helvetica" w:cs="Times New Roman"/>
          <w:b/>
          <w:bCs/>
          <w:color w:val="000000"/>
          <w:sz w:val="21"/>
          <w:szCs w:val="21"/>
        </w:rPr>
      </w:pPr>
      <w:r w:rsidRPr="00BF7187">
        <w:rPr>
          <w:rFonts w:ascii="Helvetica" w:eastAsia="Times New Roman" w:hAnsi="Helvetica" w:cs="Times New Roman"/>
          <w:b/>
          <w:bCs/>
          <w:color w:val="000000"/>
          <w:sz w:val="21"/>
          <w:szCs w:val="21"/>
        </w:rPr>
        <w:t>Driver Implementation</w:t>
      </w:r>
    </w:p>
    <w:p w14:paraId="627F7D22" w14:textId="77777777" w:rsidR="00BF7187" w:rsidRPr="00BF7187" w:rsidRDefault="00BF7187" w:rsidP="00BF718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BF7187">
        <w:rPr>
          <w:rFonts w:ascii="Helvetica" w:eastAsia="Times New Roman" w:hAnsi="Helvetica" w:cs="Times New Roman"/>
          <w:b/>
          <w:bCs/>
          <w:color w:val="000000"/>
          <w:kern w:val="36"/>
          <w:sz w:val="48"/>
          <w:szCs w:val="48"/>
        </w:rPr>
        <w:t>Requirements for the IPD</w:t>
      </w:r>
    </w:p>
    <w:p w14:paraId="4FF070FE" w14:textId="4C1AA823"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 xml:space="preserve">The IPD is expected to interact with any set of physics and any dynamic core, thus </w:t>
      </w:r>
      <w:ins w:id="20" w:author="Ligia Bernardet" w:date="2016-06-13T20:10:00Z">
        <w:r w:rsidR="006A698B">
          <w:rPr>
            <w:rFonts w:ascii="Helvetica" w:hAnsi="Helvetica" w:cs="Times New Roman"/>
            <w:color w:val="000000"/>
            <w:sz w:val="21"/>
            <w:szCs w:val="21"/>
          </w:rPr>
          <w:t>several</w:t>
        </w:r>
      </w:ins>
      <w:r w:rsidRPr="00BF7187">
        <w:rPr>
          <w:rFonts w:ascii="Helvetica" w:hAnsi="Helvetica" w:cs="Times New Roman"/>
          <w:color w:val="000000"/>
          <w:sz w:val="21"/>
          <w:szCs w:val="21"/>
        </w:rPr>
        <w:t xml:space="preserve"> requirements are needed to </w:t>
      </w:r>
      <w:ins w:id="21" w:author="Ligia Bernardet" w:date="2016-06-13T20:10:00Z">
        <w:r w:rsidR="006A698B">
          <w:rPr>
            <w:rFonts w:ascii="Helvetica" w:hAnsi="Helvetica" w:cs="Times New Roman"/>
            <w:color w:val="000000"/>
            <w:sz w:val="21"/>
            <w:szCs w:val="21"/>
          </w:rPr>
          <w:t>meet those requirements</w:t>
        </w:r>
      </w:ins>
      <w:r w:rsidRPr="00BF7187">
        <w:rPr>
          <w:rFonts w:ascii="Helvetica" w:hAnsi="Helvetica" w:cs="Times New Roman"/>
          <w:color w:val="000000"/>
          <w:sz w:val="21"/>
          <w:szCs w:val="21"/>
        </w:rPr>
        <w:t xml:space="preserve">. Because of its purpose as a </w:t>
      </w:r>
      <w:ins w:id="22" w:author="Ligia Bernardet" w:date="2016-06-13T20:10:00Z">
        <w:r w:rsidR="006A698B">
          <w:rPr>
            <w:rFonts w:ascii="Helvetica" w:hAnsi="Helvetica" w:cs="Times New Roman"/>
            <w:color w:val="000000"/>
            <w:sz w:val="21"/>
            <w:szCs w:val="21"/>
          </w:rPr>
          <w:t>c</w:t>
        </w:r>
      </w:ins>
      <w:r w:rsidRPr="00BF7187">
        <w:rPr>
          <w:rFonts w:ascii="Helvetica" w:hAnsi="Helvetica" w:cs="Times New Roman"/>
          <w:color w:val="000000"/>
          <w:sz w:val="21"/>
          <w:szCs w:val="21"/>
        </w:rPr>
        <w:t>ommunity tool to promote research with operational models and foster transition of research to operations, it is imper</w:t>
      </w:r>
      <w:ins w:id="23" w:author="Ligia Bernardet" w:date="2016-06-13T20:10:00Z">
        <w:r w:rsidR="006A698B">
          <w:rPr>
            <w:rFonts w:ascii="Helvetica" w:hAnsi="Helvetica" w:cs="Times New Roman"/>
            <w:color w:val="000000"/>
            <w:sz w:val="21"/>
            <w:szCs w:val="21"/>
          </w:rPr>
          <w:t>a</w:t>
        </w:r>
      </w:ins>
      <w:r w:rsidRPr="00BF7187">
        <w:rPr>
          <w:rFonts w:ascii="Helvetica" w:hAnsi="Helvetica" w:cs="Times New Roman"/>
          <w:color w:val="000000"/>
          <w:sz w:val="21"/>
          <w:szCs w:val="21"/>
        </w:rPr>
        <w:t xml:space="preserve">tive that requirements also </w:t>
      </w:r>
      <w:ins w:id="24" w:author="Ligia Bernardet" w:date="2016-06-13T20:11:00Z">
        <w:r w:rsidR="006A698B">
          <w:rPr>
            <w:rFonts w:ascii="Helvetica" w:hAnsi="Helvetica" w:cs="Times New Roman"/>
            <w:color w:val="000000"/>
            <w:sz w:val="21"/>
            <w:szCs w:val="21"/>
          </w:rPr>
          <w:t xml:space="preserve">be </w:t>
        </w:r>
      </w:ins>
      <w:r w:rsidRPr="00BF7187">
        <w:rPr>
          <w:rFonts w:ascii="Helvetica" w:hAnsi="Helvetica" w:cs="Times New Roman"/>
          <w:color w:val="000000"/>
          <w:sz w:val="21"/>
          <w:szCs w:val="21"/>
        </w:rPr>
        <w:t xml:space="preserve">placed on the </w:t>
      </w:r>
      <w:ins w:id="25" w:author="Ligia Bernardet" w:date="2016-06-13T20:11:00Z">
        <w:r w:rsidR="006A698B">
          <w:rPr>
            <w:rFonts w:ascii="Helvetica" w:hAnsi="Helvetica" w:cs="Times New Roman"/>
            <w:color w:val="000000"/>
            <w:sz w:val="21"/>
            <w:szCs w:val="21"/>
          </w:rPr>
          <w:t>physics parameterizations</w:t>
        </w:r>
      </w:ins>
      <w:r w:rsidRPr="00BF7187">
        <w:rPr>
          <w:rFonts w:ascii="Helvetica" w:hAnsi="Helvetica" w:cs="Times New Roman"/>
          <w:color w:val="000000"/>
          <w:sz w:val="21"/>
          <w:szCs w:val="21"/>
        </w:rPr>
        <w:t>.</w:t>
      </w:r>
    </w:p>
    <w:p w14:paraId="562BB2D6"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These requirements are stated explicitly here:</w:t>
      </w:r>
    </w:p>
    <w:p w14:paraId="6578B187" w14:textId="77777777" w:rsidR="00BF7187" w:rsidRPr="00BF7187" w:rsidRDefault="00DC1574" w:rsidP="00BF7187">
      <w:pPr>
        <w:spacing w:before="100" w:beforeAutospacing="1" w:after="100" w:afterAutospacing="1" w:line="330" w:lineRule="atLeast"/>
        <w:rPr>
          <w:rFonts w:ascii="Helvetica" w:hAnsi="Helvetica" w:cs="Times New Roman"/>
          <w:color w:val="000000"/>
          <w:sz w:val="21"/>
          <w:szCs w:val="21"/>
        </w:rPr>
      </w:pPr>
      <w:hyperlink r:id="rId8" w:anchor="heading=h.qmhn7sgvdtt4" w:history="1">
        <w:r w:rsidR="00BF7187" w:rsidRPr="00BF7187">
          <w:rPr>
            <w:rFonts w:ascii="Helvetica" w:hAnsi="Helvetica" w:cs="Times New Roman"/>
            <w:color w:val="4665A2"/>
            <w:sz w:val="21"/>
            <w:szCs w:val="21"/>
            <w:u w:val="single"/>
          </w:rPr>
          <w:t>Interoperable Physics Driver and Common Community Physics Package (CCPP): Goals and Requirements</w:t>
        </w:r>
      </w:hyperlink>
    </w:p>
    <w:p w14:paraId="623F768F" w14:textId="77777777" w:rsidR="00BF7187" w:rsidRPr="00BF7187" w:rsidRDefault="00BF7187" w:rsidP="00BF718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BF7187">
        <w:rPr>
          <w:rFonts w:ascii="Helvetica" w:eastAsia="Times New Roman" w:hAnsi="Helvetica" w:cs="Times New Roman"/>
          <w:b/>
          <w:bCs/>
          <w:color w:val="000000"/>
          <w:kern w:val="36"/>
          <w:sz w:val="48"/>
          <w:szCs w:val="48"/>
        </w:rPr>
        <w:t>Definition of a Physics Suite</w:t>
      </w:r>
    </w:p>
    <w:p w14:paraId="37B44915" w14:textId="35B12BDE"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It is important that the IPD able to support a </w:t>
      </w:r>
      <w:r w:rsidRPr="00BF7187">
        <w:rPr>
          <w:rFonts w:ascii="Helvetica" w:hAnsi="Helvetica" w:cs="Times New Roman"/>
          <w:b/>
          <w:bCs/>
          <w:color w:val="000000"/>
          <w:sz w:val="21"/>
          <w:szCs w:val="21"/>
        </w:rPr>
        <w:t>physics suite</w:t>
      </w:r>
      <w:r w:rsidRPr="00BF7187">
        <w:rPr>
          <w:rFonts w:ascii="Helvetica" w:hAnsi="Helvetica" w:cs="Times New Roman"/>
          <w:color w:val="000000"/>
          <w:sz w:val="21"/>
          <w:szCs w:val="21"/>
        </w:rPr>
        <w:t> as an identifiably distinguishable entity from an arbitrary group of physical parameterizations. The distinction between </w:t>
      </w:r>
      <w:r w:rsidRPr="00BF7187">
        <w:rPr>
          <w:rFonts w:ascii="Helvetica" w:hAnsi="Helvetica" w:cs="Times New Roman"/>
          <w:b/>
          <w:bCs/>
          <w:color w:val="000000"/>
          <w:sz w:val="21"/>
          <w:szCs w:val="21"/>
        </w:rPr>
        <w:t>physical parameterization</w:t>
      </w:r>
      <w:r w:rsidRPr="00BF7187">
        <w:rPr>
          <w:rFonts w:ascii="Helvetica" w:hAnsi="Helvetica" w:cs="Times New Roman"/>
          <w:color w:val="000000"/>
          <w:sz w:val="21"/>
          <w:szCs w:val="21"/>
        </w:rPr>
        <w:t> and </w:t>
      </w:r>
      <w:r w:rsidRPr="00BF7187">
        <w:rPr>
          <w:rFonts w:ascii="Helvetica" w:hAnsi="Helvetica" w:cs="Times New Roman"/>
          <w:b/>
          <w:bCs/>
          <w:color w:val="000000"/>
          <w:sz w:val="21"/>
          <w:szCs w:val="21"/>
        </w:rPr>
        <w:t>physics suite</w:t>
      </w:r>
      <w:r w:rsidRPr="00BF7187">
        <w:rPr>
          <w:rFonts w:ascii="Helvetica" w:hAnsi="Helvetica" w:cs="Times New Roman"/>
          <w:color w:val="000000"/>
          <w:sz w:val="21"/>
          <w:szCs w:val="21"/>
        </w:rPr>
        <w:t> is made as follows.</w:t>
      </w:r>
    </w:p>
    <w:p w14:paraId="1A646B25"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A </w:t>
      </w:r>
      <w:r w:rsidRPr="00BF7187">
        <w:rPr>
          <w:rFonts w:ascii="Helvetica" w:hAnsi="Helvetica" w:cs="Times New Roman"/>
          <w:b/>
          <w:bCs/>
          <w:color w:val="000000"/>
          <w:sz w:val="21"/>
          <w:szCs w:val="21"/>
        </w:rPr>
        <w:t>physical parameterization</w:t>
      </w:r>
      <w:r w:rsidRPr="00BF7187">
        <w:rPr>
          <w:rFonts w:ascii="Helvetica" w:hAnsi="Helvetica" w:cs="Times New Roman"/>
          <w:color w:val="000000"/>
          <w:sz w:val="21"/>
          <w:szCs w:val="21"/>
        </w:rPr>
        <w:t> is a code that represents one or more physical processes that force or close model dynamics. It is defined by the code implementation of the mathematical functions comprising the scheme, and not by a particular set of parameters or coefficients that could be set externally.</w:t>
      </w:r>
    </w:p>
    <w:p w14:paraId="196F2CFB" w14:textId="68ECC5BA"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A </w:t>
      </w:r>
      <w:r w:rsidRPr="00BF7187">
        <w:rPr>
          <w:rFonts w:ascii="Helvetica" w:hAnsi="Helvetica" w:cs="Times New Roman"/>
          <w:b/>
          <w:bCs/>
          <w:color w:val="000000"/>
          <w:sz w:val="21"/>
          <w:szCs w:val="21"/>
        </w:rPr>
        <w:t>physics suite</w:t>
      </w:r>
      <w:r w:rsidRPr="00BF7187">
        <w:rPr>
          <w:rFonts w:ascii="Helvetica" w:hAnsi="Helvetica" w:cs="Times New Roman"/>
          <w:color w:val="000000"/>
          <w:sz w:val="21"/>
          <w:szCs w:val="21"/>
        </w:rPr>
        <w:t xml:space="preserve"> is a set of non-redundant atmospheric physical parameterizations that have been designed or modified to work together to meet the forcing and closure requirements of a dynamical </w:t>
      </w:r>
      <w:r w:rsidRPr="00BF7187">
        <w:rPr>
          <w:rFonts w:ascii="Helvetica" w:hAnsi="Helvetica" w:cs="Times New Roman"/>
          <w:color w:val="000000"/>
          <w:sz w:val="21"/>
          <w:szCs w:val="21"/>
        </w:rPr>
        <w:lastRenderedPageBreak/>
        <w:t xml:space="preserve">core used for a weather or climate prediction application. A set of physical parameterizations chosen to be identified as a suite results from the needs and </w:t>
      </w:r>
      <w:ins w:id="26" w:author="Ligia Bernardet" w:date="2016-06-13T20:12:00Z">
        <w:r w:rsidR="006A698B" w:rsidRPr="00BF7187">
          <w:rPr>
            <w:rFonts w:ascii="Helvetica" w:hAnsi="Helvetica" w:cs="Times New Roman"/>
            <w:color w:val="000000"/>
            <w:sz w:val="21"/>
            <w:szCs w:val="21"/>
          </w:rPr>
          <w:t>judgments</w:t>
        </w:r>
      </w:ins>
      <w:r w:rsidRPr="00BF7187">
        <w:rPr>
          <w:rFonts w:ascii="Helvetica" w:hAnsi="Helvetica" w:cs="Times New Roman"/>
          <w:color w:val="000000"/>
          <w:sz w:val="21"/>
          <w:szCs w:val="21"/>
        </w:rPr>
        <w:t xml:space="preserve"> of a particular user, developer, or group of either.</w:t>
      </w:r>
    </w:p>
    <w:p w14:paraId="591D580C"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In some cases, a suite may be identified as a benchmark or reference set of physical parameterizations, against which variations can be tested. Since a suite can be configured in different ways for different applications by modifying its tunable parameters, an accompanying set of tunable parameters should be specified when defining a reference implementation or configuration of a physics suite.</w:t>
      </w:r>
    </w:p>
    <w:p w14:paraId="55C7AD68"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In the context of NGGPS, a Physics Review Committee will be established to determine which physical parameterizations should be accepted onto the Common Community Physics Package, and which physics suites should be identified as such.</w:t>
      </w:r>
    </w:p>
    <w:p w14:paraId="685461F2"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An </w:t>
      </w:r>
      <w:r w:rsidRPr="00BF7187">
        <w:rPr>
          <w:rFonts w:ascii="Helvetica" w:hAnsi="Helvetica" w:cs="Times New Roman"/>
          <w:b/>
          <w:bCs/>
          <w:color w:val="000000"/>
          <w:sz w:val="21"/>
          <w:szCs w:val="21"/>
        </w:rPr>
        <w:t>ensemble physics suite</w:t>
      </w:r>
      <w:r w:rsidRPr="00BF7187">
        <w:rPr>
          <w:rFonts w:ascii="Helvetica" w:hAnsi="Helvetica" w:cs="Times New Roman"/>
          <w:color w:val="000000"/>
          <w:sz w:val="21"/>
          <w:szCs w:val="21"/>
        </w:rPr>
        <w:t> is a collection of physics suites as defined above, and may be implemented as part of multi-physics ensemble forecast system.</w:t>
      </w:r>
    </w:p>
    <w:p w14:paraId="083E61BA" w14:textId="77777777" w:rsidR="00BF7187" w:rsidRPr="00BF7187" w:rsidRDefault="00BF7187" w:rsidP="00BF718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BF7187">
        <w:rPr>
          <w:rFonts w:ascii="Helvetica" w:eastAsia="Times New Roman" w:hAnsi="Helvetica" w:cs="Times New Roman"/>
          <w:b/>
          <w:bCs/>
          <w:color w:val="000000"/>
          <w:kern w:val="36"/>
          <w:sz w:val="48"/>
          <w:szCs w:val="48"/>
        </w:rPr>
        <w:t>The IPD Prototype</w:t>
      </w:r>
    </w:p>
    <w:p w14:paraId="5C37C3C2" w14:textId="4BA80D58"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commentRangeStart w:id="27"/>
      <w:r w:rsidRPr="00BF7187">
        <w:rPr>
          <w:rFonts w:ascii="Helvetica" w:hAnsi="Helvetica" w:cs="Times New Roman"/>
          <w:color w:val="000000"/>
          <w:sz w:val="21"/>
          <w:szCs w:val="21"/>
        </w:rPr>
        <w:t xml:space="preserve">Much of the code </w:t>
      </w:r>
      <w:commentRangeEnd w:id="27"/>
      <w:r w:rsidR="006A698B">
        <w:rPr>
          <w:rStyle w:val="CommentReference"/>
        </w:rPr>
        <w:commentReference w:id="27"/>
      </w:r>
      <w:r w:rsidRPr="00BF7187">
        <w:rPr>
          <w:rFonts w:ascii="Helvetica" w:hAnsi="Helvetica" w:cs="Times New Roman"/>
          <w:color w:val="000000"/>
          <w:sz w:val="21"/>
          <w:szCs w:val="21"/>
        </w:rPr>
        <w:t xml:space="preserve">utilizes modern Fortran standards up to F2003 and should be compatible with current Fortran compiler implementations. Model data is encapsulated </w:t>
      </w:r>
      <w:proofErr w:type="gramStart"/>
      <w:r w:rsidRPr="00BF7187">
        <w:rPr>
          <w:rFonts w:ascii="Helvetica" w:hAnsi="Helvetica" w:cs="Times New Roman"/>
          <w:color w:val="000000"/>
          <w:sz w:val="21"/>
          <w:szCs w:val="21"/>
        </w:rPr>
        <w:t>into several Derived Data Types (DDT) with Type Bound Procedures</w:t>
      </w:r>
      <w:proofErr w:type="gramEnd"/>
      <w:r w:rsidRPr="00BF7187">
        <w:rPr>
          <w:rFonts w:ascii="Helvetica" w:hAnsi="Helvetica" w:cs="Times New Roman"/>
          <w:color w:val="000000"/>
          <w:sz w:val="21"/>
          <w:szCs w:val="21"/>
        </w:rPr>
        <w:t>. Most of the model arguments are pointers into the actual arrays that are allocated and are by default managed externally to the driver. The DDTs serve as containers of the passed arguments and several DDTs</w:t>
      </w:r>
      <w:ins w:id="28" w:author="Ligia Bernardet" w:date="2016-06-13T20:14:00Z">
        <w:r w:rsidR="00536DED">
          <w:rPr>
            <w:rFonts w:ascii="Helvetica" w:hAnsi="Helvetica" w:cs="Times New Roman"/>
            <w:color w:val="000000"/>
            <w:sz w:val="21"/>
            <w:szCs w:val="21"/>
          </w:rPr>
          <w:t xml:space="preserve"> exist</w:t>
        </w:r>
      </w:ins>
      <w:r w:rsidRPr="00BF7187">
        <w:rPr>
          <w:rFonts w:ascii="Helvetica" w:hAnsi="Helvetica" w:cs="Times New Roman"/>
          <w:color w:val="000000"/>
          <w:sz w:val="21"/>
          <w:szCs w:val="21"/>
        </w:rPr>
        <w:t xml:space="preserve"> to provide structure and organization to the data. One goal and constraint of this development was to minimize changes to existing code.</w:t>
      </w:r>
    </w:p>
    <w:p w14:paraId="625DC33D" w14:textId="35C2AA72"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 xml:space="preserve">The GFS currently calls eleven physics schemes as a part of its physics </w:t>
      </w:r>
      <w:ins w:id="29" w:author="Ligia Bernardet" w:date="2016-06-13T20:15:00Z">
        <w:r w:rsidR="00536DED">
          <w:rPr>
            <w:rFonts w:ascii="Helvetica" w:hAnsi="Helvetica" w:cs="Times New Roman"/>
            <w:color w:val="000000"/>
            <w:sz w:val="21"/>
            <w:szCs w:val="21"/>
          </w:rPr>
          <w:t>suite</w:t>
        </w:r>
      </w:ins>
      <w:r w:rsidRPr="00BF7187">
        <w:rPr>
          <w:rFonts w:ascii="Helvetica" w:hAnsi="Helvetica" w:cs="Times New Roman"/>
          <w:color w:val="000000"/>
          <w:sz w:val="21"/>
          <w:szCs w:val="21"/>
        </w:rPr>
        <w:t xml:space="preserve">. In doing so, it passes many atmospheric variables between the dynamic core and the physics modules using an initialization procedure. The list of variable had become an unruly </w:t>
      </w:r>
      <w:ins w:id="30" w:author="Ligia Bernardet" w:date="2016-06-13T20:15:00Z">
        <w:r w:rsidR="00536DED">
          <w:rPr>
            <w:rFonts w:ascii="Helvetica" w:hAnsi="Helvetica" w:cs="Times New Roman"/>
            <w:color w:val="000000"/>
            <w:sz w:val="21"/>
            <w:szCs w:val="21"/>
          </w:rPr>
          <w:t>with</w:t>
        </w:r>
      </w:ins>
      <w:r w:rsidRPr="00BF7187">
        <w:rPr>
          <w:rFonts w:ascii="Helvetica" w:hAnsi="Helvetica" w:cs="Times New Roman"/>
          <w:color w:val="000000"/>
          <w:sz w:val="21"/>
          <w:szCs w:val="21"/>
        </w:rPr>
        <w:t xml:space="preserve"> over a hundred variables. Through the use of the DDTs, the list was reduced to a more succinct set of required variables (on the order of 10) to be used by all of the physics modules in their interaction with the atmospheric model.</w:t>
      </w:r>
    </w:p>
    <w:p w14:paraId="4217EC3A"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The DDTs are defined based on the following template:</w:t>
      </w:r>
    </w:p>
    <w:p w14:paraId="2ACE4A95"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type</w:t>
      </w:r>
      <w:proofErr w:type="gramEnd"/>
      <w:r w:rsidRPr="00BF7187">
        <w:rPr>
          <w:rFonts w:ascii="Courier" w:hAnsi="Courier" w:cs="Courier New"/>
          <w:color w:val="000000"/>
          <w:sz w:val="22"/>
          <w:szCs w:val="22"/>
        </w:rPr>
        <w:t xml:space="preserve"> </w:t>
      </w:r>
      <w:proofErr w:type="spellStart"/>
      <w:r w:rsidRPr="00BF7187">
        <w:rPr>
          <w:rFonts w:ascii="Courier" w:hAnsi="Courier" w:cs="Courier New"/>
          <w:color w:val="000000"/>
          <w:sz w:val="22"/>
          <w:szCs w:val="22"/>
        </w:rPr>
        <w:t>model_data_in</w:t>
      </w:r>
      <w:proofErr w:type="spellEnd"/>
    </w:p>
    <w:p w14:paraId="471003FB"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private</w:t>
      </w:r>
      <w:proofErr w:type="gramEnd"/>
    </w:p>
    <w:p w14:paraId="4C758375"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real</w:t>
      </w:r>
      <w:proofErr w:type="gramEnd"/>
      <w:r w:rsidRPr="00BF7187">
        <w:rPr>
          <w:rFonts w:ascii="Courier" w:hAnsi="Courier" w:cs="Courier New"/>
          <w:color w:val="000000"/>
          <w:sz w:val="22"/>
          <w:szCs w:val="22"/>
        </w:rPr>
        <w:t xml:space="preserve"> :: </w:t>
      </w:r>
      <w:proofErr w:type="spellStart"/>
      <w:r w:rsidRPr="00BF7187">
        <w:rPr>
          <w:rFonts w:ascii="Courier" w:hAnsi="Courier" w:cs="Courier New"/>
          <w:color w:val="000000"/>
          <w:sz w:val="22"/>
          <w:szCs w:val="22"/>
        </w:rPr>
        <w:t>vara</w:t>
      </w:r>
      <w:proofErr w:type="spellEnd"/>
    </w:p>
    <w:p w14:paraId="53410016"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real</w:t>
      </w:r>
      <w:proofErr w:type="gramEnd"/>
      <w:r w:rsidRPr="00BF7187">
        <w:rPr>
          <w:rFonts w:ascii="Courier" w:hAnsi="Courier" w:cs="Courier New"/>
          <w:color w:val="000000"/>
          <w:sz w:val="22"/>
          <w:szCs w:val="22"/>
        </w:rPr>
        <w:t xml:space="preserve"> :: </w:t>
      </w:r>
      <w:proofErr w:type="spellStart"/>
      <w:r w:rsidRPr="00BF7187">
        <w:rPr>
          <w:rFonts w:ascii="Courier" w:hAnsi="Courier" w:cs="Courier New"/>
          <w:color w:val="000000"/>
          <w:sz w:val="22"/>
          <w:szCs w:val="22"/>
        </w:rPr>
        <w:t>varb</w:t>
      </w:r>
      <w:proofErr w:type="spellEnd"/>
    </w:p>
    <w:p w14:paraId="7FAD2AFF"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lastRenderedPageBreak/>
        <w:t xml:space="preserve">   </w:t>
      </w:r>
      <w:proofErr w:type="gramStart"/>
      <w:r w:rsidRPr="00BF7187">
        <w:rPr>
          <w:rFonts w:ascii="Courier" w:hAnsi="Courier" w:cs="Courier New"/>
          <w:color w:val="000000"/>
          <w:sz w:val="22"/>
          <w:szCs w:val="22"/>
        </w:rPr>
        <w:t>end</w:t>
      </w:r>
      <w:proofErr w:type="gramEnd"/>
      <w:r w:rsidRPr="00BF7187">
        <w:rPr>
          <w:rFonts w:ascii="Courier" w:hAnsi="Courier" w:cs="Courier New"/>
          <w:color w:val="000000"/>
          <w:sz w:val="22"/>
          <w:szCs w:val="22"/>
        </w:rPr>
        <w:t xml:space="preserve"> type</w:t>
      </w:r>
    </w:p>
    <w:p w14:paraId="31578521"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p>
    <w:p w14:paraId="059B0CA6"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type</w:t>
      </w:r>
      <w:proofErr w:type="gramEnd"/>
      <w:r w:rsidRPr="00BF7187">
        <w:rPr>
          <w:rFonts w:ascii="Courier" w:hAnsi="Courier" w:cs="Courier New"/>
          <w:color w:val="000000"/>
          <w:sz w:val="22"/>
          <w:szCs w:val="22"/>
        </w:rPr>
        <w:t xml:space="preserve"> </w:t>
      </w:r>
      <w:proofErr w:type="spellStart"/>
      <w:r w:rsidRPr="00BF7187">
        <w:rPr>
          <w:rFonts w:ascii="Courier" w:hAnsi="Courier" w:cs="Courier New"/>
          <w:color w:val="000000"/>
          <w:sz w:val="22"/>
          <w:szCs w:val="22"/>
        </w:rPr>
        <w:t>model_data</w:t>
      </w:r>
      <w:proofErr w:type="spellEnd"/>
    </w:p>
    <w:p w14:paraId="2840DEA0"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private</w:t>
      </w:r>
      <w:proofErr w:type="gramEnd"/>
    </w:p>
    <w:p w14:paraId="5BA95AF1"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p>
    <w:p w14:paraId="0B12BFF2"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type</w:t>
      </w:r>
      <w:proofErr w:type="gramEnd"/>
      <w:r w:rsidRPr="00BF7187">
        <w:rPr>
          <w:rFonts w:ascii="Courier" w:hAnsi="Courier" w:cs="Courier New"/>
          <w:color w:val="000000"/>
          <w:sz w:val="22"/>
          <w:szCs w:val="22"/>
        </w:rPr>
        <w:t xml:space="preserve"> (</w:t>
      </w:r>
      <w:proofErr w:type="spellStart"/>
      <w:r w:rsidRPr="00BF7187">
        <w:rPr>
          <w:rFonts w:ascii="Courier" w:hAnsi="Courier" w:cs="Courier New"/>
          <w:color w:val="000000"/>
          <w:sz w:val="22"/>
          <w:szCs w:val="22"/>
        </w:rPr>
        <w:t>model_data_in</w:t>
      </w:r>
      <w:proofErr w:type="spellEnd"/>
      <w:r w:rsidRPr="00BF7187">
        <w:rPr>
          <w:rFonts w:ascii="Courier" w:hAnsi="Courier" w:cs="Courier New"/>
          <w:color w:val="000000"/>
          <w:sz w:val="22"/>
          <w:szCs w:val="22"/>
        </w:rPr>
        <w:t xml:space="preserve">) :: </w:t>
      </w:r>
      <w:proofErr w:type="spellStart"/>
      <w:r w:rsidRPr="00BF7187">
        <w:rPr>
          <w:rFonts w:ascii="Courier" w:hAnsi="Courier" w:cs="Courier New"/>
          <w:color w:val="000000"/>
          <w:sz w:val="22"/>
          <w:szCs w:val="22"/>
        </w:rPr>
        <w:t>data_in</w:t>
      </w:r>
      <w:proofErr w:type="spellEnd"/>
    </w:p>
    <w:p w14:paraId="695A6C12"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type</w:t>
      </w:r>
      <w:proofErr w:type="gramEnd"/>
      <w:r w:rsidRPr="00BF7187">
        <w:rPr>
          <w:rFonts w:ascii="Courier" w:hAnsi="Courier" w:cs="Courier New"/>
          <w:color w:val="000000"/>
          <w:sz w:val="22"/>
          <w:szCs w:val="22"/>
        </w:rPr>
        <w:t xml:space="preserve"> (</w:t>
      </w:r>
      <w:proofErr w:type="spellStart"/>
      <w:r w:rsidRPr="00BF7187">
        <w:rPr>
          <w:rFonts w:ascii="Courier" w:hAnsi="Courier" w:cs="Courier New"/>
          <w:color w:val="000000"/>
          <w:sz w:val="22"/>
          <w:szCs w:val="22"/>
        </w:rPr>
        <w:t>model_data_out</w:t>
      </w:r>
      <w:proofErr w:type="spellEnd"/>
      <w:r w:rsidRPr="00BF7187">
        <w:rPr>
          <w:rFonts w:ascii="Courier" w:hAnsi="Courier" w:cs="Courier New"/>
          <w:color w:val="000000"/>
          <w:sz w:val="22"/>
          <w:szCs w:val="22"/>
        </w:rPr>
        <w:t xml:space="preserve">) :: </w:t>
      </w:r>
      <w:proofErr w:type="spellStart"/>
      <w:r w:rsidRPr="00BF7187">
        <w:rPr>
          <w:rFonts w:ascii="Courier" w:hAnsi="Courier" w:cs="Courier New"/>
          <w:color w:val="000000"/>
          <w:sz w:val="22"/>
          <w:szCs w:val="22"/>
        </w:rPr>
        <w:t>data_out</w:t>
      </w:r>
      <w:proofErr w:type="spellEnd"/>
    </w:p>
    <w:p w14:paraId="4CF0E17B"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type</w:t>
      </w:r>
      <w:proofErr w:type="gramEnd"/>
      <w:r w:rsidRPr="00BF7187">
        <w:rPr>
          <w:rFonts w:ascii="Courier" w:hAnsi="Courier" w:cs="Courier New"/>
          <w:color w:val="000000"/>
          <w:sz w:val="22"/>
          <w:szCs w:val="22"/>
        </w:rPr>
        <w:t xml:space="preserve"> (</w:t>
      </w:r>
      <w:proofErr w:type="spellStart"/>
      <w:r w:rsidRPr="00BF7187">
        <w:rPr>
          <w:rFonts w:ascii="Courier" w:hAnsi="Courier" w:cs="Courier New"/>
          <w:color w:val="000000"/>
          <w:sz w:val="22"/>
          <w:szCs w:val="22"/>
        </w:rPr>
        <w:t>model_data_inout</w:t>
      </w:r>
      <w:proofErr w:type="spellEnd"/>
      <w:r w:rsidRPr="00BF7187">
        <w:rPr>
          <w:rFonts w:ascii="Courier" w:hAnsi="Courier" w:cs="Courier New"/>
          <w:color w:val="000000"/>
          <w:sz w:val="22"/>
          <w:szCs w:val="22"/>
        </w:rPr>
        <w:t xml:space="preserve">) :: </w:t>
      </w:r>
      <w:proofErr w:type="spellStart"/>
      <w:r w:rsidRPr="00BF7187">
        <w:rPr>
          <w:rFonts w:ascii="Courier" w:hAnsi="Courier" w:cs="Courier New"/>
          <w:color w:val="000000"/>
          <w:sz w:val="22"/>
          <w:szCs w:val="22"/>
        </w:rPr>
        <w:t>data_inout</w:t>
      </w:r>
      <w:proofErr w:type="spellEnd"/>
    </w:p>
    <w:p w14:paraId="5006F796"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p>
    <w:p w14:paraId="36550F68"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contains</w:t>
      </w:r>
      <w:proofErr w:type="gramEnd"/>
    </w:p>
    <w:p w14:paraId="783CE16B"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procedure</w:t>
      </w:r>
      <w:proofErr w:type="gramEnd"/>
      <w:r w:rsidRPr="00BF7187">
        <w:rPr>
          <w:rFonts w:ascii="Courier" w:hAnsi="Courier" w:cs="Courier New"/>
          <w:color w:val="000000"/>
          <w:sz w:val="22"/>
          <w:szCs w:val="22"/>
        </w:rPr>
        <w:t xml:space="preserve"> :: </w:t>
      </w:r>
      <w:proofErr w:type="spellStart"/>
      <w:r w:rsidRPr="00BF7187">
        <w:rPr>
          <w:rFonts w:ascii="Courier" w:hAnsi="Courier" w:cs="Courier New"/>
          <w:color w:val="000000"/>
          <w:sz w:val="22"/>
          <w:szCs w:val="22"/>
        </w:rPr>
        <w:t>setin</w:t>
      </w:r>
      <w:proofErr w:type="spellEnd"/>
      <w:r w:rsidRPr="00BF7187">
        <w:rPr>
          <w:rFonts w:ascii="Courier" w:hAnsi="Courier" w:cs="Courier New"/>
          <w:color w:val="000000"/>
          <w:sz w:val="22"/>
          <w:szCs w:val="22"/>
        </w:rPr>
        <w:t xml:space="preserve"> =&gt; </w:t>
      </w:r>
      <w:proofErr w:type="spellStart"/>
      <w:r w:rsidRPr="00BF7187">
        <w:rPr>
          <w:rFonts w:ascii="Courier" w:hAnsi="Courier" w:cs="Courier New"/>
          <w:color w:val="000000"/>
          <w:sz w:val="22"/>
          <w:szCs w:val="22"/>
        </w:rPr>
        <w:t>set_model_in</w:t>
      </w:r>
      <w:proofErr w:type="spellEnd"/>
    </w:p>
    <w:p w14:paraId="52A0C181"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procedure</w:t>
      </w:r>
      <w:proofErr w:type="gramEnd"/>
      <w:r w:rsidRPr="00BF7187">
        <w:rPr>
          <w:rFonts w:ascii="Courier" w:hAnsi="Courier" w:cs="Courier New"/>
          <w:color w:val="000000"/>
          <w:sz w:val="22"/>
          <w:szCs w:val="22"/>
        </w:rPr>
        <w:t xml:space="preserve"> :: setout =&gt; </w:t>
      </w:r>
      <w:proofErr w:type="spellStart"/>
      <w:r w:rsidRPr="00BF7187">
        <w:rPr>
          <w:rFonts w:ascii="Courier" w:hAnsi="Courier" w:cs="Courier New"/>
          <w:color w:val="000000"/>
          <w:sz w:val="22"/>
          <w:szCs w:val="22"/>
        </w:rPr>
        <w:t>set_model_out</w:t>
      </w:r>
      <w:proofErr w:type="spellEnd"/>
    </w:p>
    <w:p w14:paraId="7C2C409C"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procedure</w:t>
      </w:r>
      <w:proofErr w:type="gramEnd"/>
      <w:r w:rsidRPr="00BF7187">
        <w:rPr>
          <w:rFonts w:ascii="Courier" w:hAnsi="Courier" w:cs="Courier New"/>
          <w:color w:val="000000"/>
          <w:sz w:val="22"/>
          <w:szCs w:val="22"/>
        </w:rPr>
        <w:t xml:space="preserve"> :: </w:t>
      </w:r>
      <w:proofErr w:type="spellStart"/>
      <w:r w:rsidRPr="00BF7187">
        <w:rPr>
          <w:rFonts w:ascii="Courier" w:hAnsi="Courier" w:cs="Courier New"/>
          <w:color w:val="000000"/>
          <w:sz w:val="22"/>
          <w:szCs w:val="22"/>
        </w:rPr>
        <w:t>setinout</w:t>
      </w:r>
      <w:proofErr w:type="spellEnd"/>
      <w:r w:rsidRPr="00BF7187">
        <w:rPr>
          <w:rFonts w:ascii="Courier" w:hAnsi="Courier" w:cs="Courier New"/>
          <w:color w:val="000000"/>
          <w:sz w:val="22"/>
          <w:szCs w:val="22"/>
        </w:rPr>
        <w:t xml:space="preserve"> =&gt; </w:t>
      </w:r>
      <w:proofErr w:type="spellStart"/>
      <w:r w:rsidRPr="00BF7187">
        <w:rPr>
          <w:rFonts w:ascii="Courier" w:hAnsi="Courier" w:cs="Courier New"/>
          <w:color w:val="000000"/>
          <w:sz w:val="22"/>
          <w:szCs w:val="22"/>
        </w:rPr>
        <w:t>set_model_inout</w:t>
      </w:r>
      <w:proofErr w:type="spellEnd"/>
      <w:r w:rsidRPr="00BF7187">
        <w:rPr>
          <w:rFonts w:ascii="Courier" w:hAnsi="Courier" w:cs="Courier New"/>
          <w:color w:val="000000"/>
          <w:sz w:val="22"/>
          <w:szCs w:val="22"/>
        </w:rPr>
        <w:t xml:space="preserve"> </w:t>
      </w:r>
    </w:p>
    <w:p w14:paraId="48B79D34"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p>
    <w:p w14:paraId="4716A989" w14:textId="77777777" w:rsidR="00BF7187" w:rsidRPr="00BF7187" w:rsidRDefault="00BF7187" w:rsidP="00BF718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BF7187">
        <w:rPr>
          <w:rFonts w:ascii="Courier" w:hAnsi="Courier" w:cs="Courier New"/>
          <w:color w:val="000000"/>
          <w:sz w:val="22"/>
          <w:szCs w:val="22"/>
        </w:rPr>
        <w:t xml:space="preserve">   </w:t>
      </w:r>
      <w:proofErr w:type="gramStart"/>
      <w:r w:rsidRPr="00BF7187">
        <w:rPr>
          <w:rFonts w:ascii="Courier" w:hAnsi="Courier" w:cs="Courier New"/>
          <w:color w:val="000000"/>
          <w:sz w:val="22"/>
          <w:szCs w:val="22"/>
        </w:rPr>
        <w:t>end</w:t>
      </w:r>
      <w:proofErr w:type="gramEnd"/>
      <w:r w:rsidRPr="00BF7187">
        <w:rPr>
          <w:rFonts w:ascii="Courier" w:hAnsi="Courier" w:cs="Courier New"/>
          <w:color w:val="000000"/>
          <w:sz w:val="22"/>
          <w:szCs w:val="22"/>
        </w:rPr>
        <w:t xml:space="preserve"> type</w:t>
      </w:r>
    </w:p>
    <w:p w14:paraId="4B72B7D9"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The currently defined DDTs are as follows:</w:t>
      </w:r>
    </w:p>
    <w:p w14:paraId="0B03D9D3"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9" w:tooltip="DDT for data that has not been pigeonholed and is left to be determined.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tbd_ddt</w:t>
        </w:r>
        <w:proofErr w:type="spellEnd"/>
      </w:hyperlink>
      <w:r w:rsidR="00BF7187" w:rsidRPr="00BF7187">
        <w:rPr>
          <w:rFonts w:ascii="Helvetica" w:eastAsia="Times New Roman" w:hAnsi="Helvetica" w:cs="Times New Roman"/>
          <w:color w:val="000000"/>
          <w:sz w:val="21"/>
          <w:szCs w:val="21"/>
        </w:rPr>
        <w:t> : arguments that still need to be categorized.</w:t>
      </w:r>
    </w:p>
    <w:p w14:paraId="2DC82CE6"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0" w:tooltip="DDT for basic inputs of radiation and physics parameters.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state_fields_in</w:t>
        </w:r>
        <w:proofErr w:type="spellEnd"/>
      </w:hyperlink>
      <w:r w:rsidR="00BF7187" w:rsidRPr="00BF7187">
        <w:rPr>
          <w:rFonts w:ascii="Helvetica" w:eastAsia="Times New Roman" w:hAnsi="Helvetica" w:cs="Times New Roman"/>
          <w:color w:val="000000"/>
          <w:sz w:val="21"/>
          <w:szCs w:val="21"/>
        </w:rPr>
        <w:t> : input states for physics</w:t>
      </w:r>
    </w:p>
    <w:p w14:paraId="736F44B3"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1" w:tooltip="DDT for basic outputs from radiation and physics.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state_fields_out</w:t>
        </w:r>
        <w:proofErr w:type="spellEnd"/>
      </w:hyperlink>
      <w:r w:rsidR="00BF7187" w:rsidRPr="00BF7187">
        <w:rPr>
          <w:rFonts w:ascii="Helvetica" w:eastAsia="Times New Roman" w:hAnsi="Helvetica" w:cs="Times New Roman"/>
          <w:color w:val="000000"/>
          <w:sz w:val="21"/>
          <w:szCs w:val="21"/>
        </w:rPr>
        <w:t> : output states for physics</w:t>
      </w:r>
    </w:p>
    <w:p w14:paraId="0EAB7C5E"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2" w:tooltip="DDT for surface fields.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sfc_properties</w:t>
        </w:r>
        <w:proofErr w:type="spellEnd"/>
      </w:hyperlink>
      <w:r w:rsidR="00BF7187" w:rsidRPr="00BF7187">
        <w:rPr>
          <w:rFonts w:ascii="Helvetica" w:eastAsia="Times New Roman" w:hAnsi="Helvetica" w:cs="Times New Roman"/>
          <w:color w:val="000000"/>
          <w:sz w:val="21"/>
          <w:szCs w:val="21"/>
        </w:rPr>
        <w:t> : surface properties</w:t>
      </w:r>
    </w:p>
    <w:p w14:paraId="63CEE701"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3" w:tooltip="DDT for fields typically only used for diagnostic output.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::diagnostics</w:t>
        </w:r>
      </w:hyperlink>
      <w:r w:rsidR="00BF7187" w:rsidRPr="00BF7187">
        <w:rPr>
          <w:rFonts w:ascii="Helvetica" w:eastAsia="Times New Roman" w:hAnsi="Helvetica" w:cs="Times New Roman"/>
          <w:color w:val="000000"/>
          <w:sz w:val="21"/>
          <w:szCs w:val="21"/>
        </w:rPr>
        <w:t> : diagnostic fluxes and other fields</w:t>
      </w:r>
    </w:p>
    <w:p w14:paraId="13810ECC"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4" w:tooltip="DDT for data used for coupling (e.g. land and ocean)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interface_fields</w:t>
        </w:r>
        <w:proofErr w:type="spellEnd"/>
      </w:hyperlink>
      <w:r w:rsidR="00BF7187" w:rsidRPr="00BF7187">
        <w:rPr>
          <w:rFonts w:ascii="Helvetica" w:eastAsia="Times New Roman" w:hAnsi="Helvetica" w:cs="Times New Roman"/>
          <w:color w:val="000000"/>
          <w:sz w:val="21"/>
          <w:szCs w:val="21"/>
        </w:rPr>
        <w:t> : fields used for coupling to land/ocean</w:t>
      </w:r>
    </w:p>
    <w:p w14:paraId="59215E22"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5" w:tooltip="DDT for cloud data and parameters. Used by grrad and gbphys with different intent.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cloud_properties</w:t>
        </w:r>
        <w:proofErr w:type="spellEnd"/>
      </w:hyperlink>
      <w:r w:rsidR="00BF7187" w:rsidRPr="00BF7187">
        <w:rPr>
          <w:rFonts w:ascii="Helvetica" w:eastAsia="Times New Roman" w:hAnsi="Helvetica" w:cs="Times New Roman"/>
          <w:color w:val="000000"/>
          <w:sz w:val="21"/>
          <w:szCs w:val="21"/>
        </w:rPr>
        <w:t> : cloud related fields</w:t>
      </w:r>
    </w:p>
    <w:p w14:paraId="702516C4"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6" w:tooltip="DDT for radiation tendencies.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radiation_tendencies</w:t>
        </w:r>
        <w:proofErr w:type="spellEnd"/>
      </w:hyperlink>
      <w:r w:rsidR="00BF7187" w:rsidRPr="00BF7187">
        <w:rPr>
          <w:rFonts w:ascii="Helvetica" w:eastAsia="Times New Roman" w:hAnsi="Helvetica" w:cs="Times New Roman"/>
          <w:color w:val="000000"/>
          <w:sz w:val="21"/>
          <w:szCs w:val="21"/>
        </w:rPr>
        <w:t> : radiation fields</w:t>
      </w:r>
    </w:p>
    <w:p w14:paraId="59E743EE"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7" w:tooltip="DDT for data that changes frequently (e.g. inner loops)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dynamic_parameters</w:t>
        </w:r>
        <w:proofErr w:type="spellEnd"/>
      </w:hyperlink>
      <w:r w:rsidR="00BF7187" w:rsidRPr="00BF7187">
        <w:rPr>
          <w:rFonts w:ascii="Helvetica" w:eastAsia="Times New Roman" w:hAnsi="Helvetica" w:cs="Times New Roman"/>
          <w:color w:val="000000"/>
          <w:sz w:val="21"/>
          <w:szCs w:val="21"/>
        </w:rPr>
        <w:t xml:space="preserve"> : model parameters that change (used to be part of </w:t>
      </w:r>
      <w:proofErr w:type="spellStart"/>
      <w:r w:rsidR="00BF7187" w:rsidRPr="00BF7187">
        <w:rPr>
          <w:rFonts w:ascii="Helvetica" w:eastAsia="Times New Roman" w:hAnsi="Helvetica" w:cs="Times New Roman"/>
          <w:color w:val="000000"/>
          <w:sz w:val="21"/>
          <w:szCs w:val="21"/>
        </w:rPr>
        <w:t>model_parameters</w:t>
      </w:r>
      <w:proofErr w:type="spellEnd"/>
      <w:r w:rsidR="00BF7187" w:rsidRPr="00BF7187">
        <w:rPr>
          <w:rFonts w:ascii="Helvetica" w:eastAsia="Times New Roman" w:hAnsi="Helvetica" w:cs="Times New Roman"/>
          <w:color w:val="000000"/>
          <w:sz w:val="21"/>
          <w:szCs w:val="21"/>
        </w:rPr>
        <w:t xml:space="preserve"> but these change frequently)</w:t>
      </w:r>
    </w:p>
    <w:p w14:paraId="1825DC80" w14:textId="77777777" w:rsidR="00BF7187" w:rsidRPr="00BF7187" w:rsidRDefault="00DC1574" w:rsidP="00BF7187">
      <w:pPr>
        <w:numPr>
          <w:ilvl w:val="0"/>
          <w:numId w:val="1"/>
        </w:numPr>
        <w:spacing w:before="100" w:beforeAutospacing="1" w:after="100" w:afterAutospacing="1" w:line="330" w:lineRule="atLeast"/>
        <w:ind w:left="4740"/>
        <w:rPr>
          <w:rFonts w:ascii="Helvetica" w:eastAsia="Times New Roman" w:hAnsi="Helvetica" w:cs="Times New Roman"/>
          <w:color w:val="000000"/>
          <w:sz w:val="21"/>
          <w:szCs w:val="21"/>
        </w:rPr>
      </w:pPr>
      <w:hyperlink r:id="rId18" w:tooltip="DDT for non-changing model parameters - set once in initialize. " w:history="1">
        <w:proofErr w:type="spellStart"/>
        <w:proofErr w:type="gramStart"/>
        <w:r w:rsidR="00BF7187" w:rsidRPr="00BF7187">
          <w:rPr>
            <w:rFonts w:ascii="Helvetica" w:eastAsia="Times New Roman" w:hAnsi="Helvetica" w:cs="Times New Roman"/>
            <w:b/>
            <w:bCs/>
            <w:color w:val="4665A2"/>
            <w:sz w:val="21"/>
            <w:szCs w:val="21"/>
            <w:u w:val="single"/>
          </w:rPr>
          <w:t>nuopc</w:t>
        </w:r>
        <w:proofErr w:type="gramEnd"/>
        <w:r w:rsidR="00BF7187" w:rsidRPr="00BF7187">
          <w:rPr>
            <w:rFonts w:ascii="Helvetica" w:eastAsia="Times New Roman" w:hAnsi="Helvetica" w:cs="Times New Roman"/>
            <w:b/>
            <w:bCs/>
            <w:color w:val="4665A2"/>
            <w:sz w:val="21"/>
            <w:szCs w:val="21"/>
            <w:u w:val="single"/>
          </w:rPr>
          <w:t>_physics</w:t>
        </w:r>
        <w:proofErr w:type="spellEnd"/>
        <w:r w:rsidR="00BF7187" w:rsidRPr="00BF7187">
          <w:rPr>
            <w:rFonts w:ascii="Helvetica" w:eastAsia="Times New Roman" w:hAnsi="Helvetica" w:cs="Times New Roman"/>
            <w:b/>
            <w:bCs/>
            <w:color w:val="4665A2"/>
            <w:sz w:val="21"/>
            <w:szCs w:val="21"/>
            <w:u w:val="single"/>
          </w:rPr>
          <w:t>::</w:t>
        </w:r>
        <w:proofErr w:type="spellStart"/>
        <w:r w:rsidR="00BF7187" w:rsidRPr="00BF7187">
          <w:rPr>
            <w:rFonts w:ascii="Helvetica" w:eastAsia="Times New Roman" w:hAnsi="Helvetica" w:cs="Times New Roman"/>
            <w:b/>
            <w:bCs/>
            <w:color w:val="4665A2"/>
            <w:sz w:val="21"/>
            <w:szCs w:val="21"/>
            <w:u w:val="single"/>
          </w:rPr>
          <w:t>model_parameters</w:t>
        </w:r>
        <w:proofErr w:type="spellEnd"/>
      </w:hyperlink>
      <w:r w:rsidR="00BF7187" w:rsidRPr="00BF7187">
        <w:rPr>
          <w:rFonts w:ascii="Helvetica" w:eastAsia="Times New Roman" w:hAnsi="Helvetica" w:cs="Times New Roman"/>
          <w:color w:val="000000"/>
          <w:sz w:val="21"/>
          <w:szCs w:val="21"/>
        </w:rPr>
        <w:t xml:space="preserve"> : </w:t>
      </w:r>
      <w:proofErr w:type="spellStart"/>
      <w:r w:rsidR="00BF7187" w:rsidRPr="00BF7187">
        <w:rPr>
          <w:rFonts w:ascii="Helvetica" w:eastAsia="Times New Roman" w:hAnsi="Helvetica" w:cs="Times New Roman"/>
          <w:color w:val="000000"/>
          <w:sz w:val="21"/>
          <w:szCs w:val="21"/>
        </w:rPr>
        <w:t>paramters</w:t>
      </w:r>
      <w:proofErr w:type="spellEnd"/>
      <w:r w:rsidR="00BF7187" w:rsidRPr="00BF7187">
        <w:rPr>
          <w:rFonts w:ascii="Helvetica" w:eastAsia="Times New Roman" w:hAnsi="Helvetica" w:cs="Times New Roman"/>
          <w:color w:val="000000"/>
          <w:sz w:val="21"/>
          <w:szCs w:val="21"/>
        </w:rPr>
        <w:t xml:space="preserve"> that are set once in the initialize phase</w:t>
      </w:r>
    </w:p>
    <w:p w14:paraId="7F88E892" w14:textId="77777777" w:rsidR="00BF7187" w:rsidRPr="00BF7187" w:rsidRDefault="00BF7187" w:rsidP="00BF718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BF7187">
        <w:rPr>
          <w:rFonts w:ascii="Helvetica" w:eastAsia="Times New Roman" w:hAnsi="Helvetica" w:cs="Times New Roman"/>
          <w:b/>
          <w:bCs/>
          <w:color w:val="000000"/>
          <w:kern w:val="36"/>
          <w:sz w:val="48"/>
          <w:szCs w:val="48"/>
        </w:rPr>
        <w:t>Physics Driver calling sequence</w:t>
      </w:r>
    </w:p>
    <w:p w14:paraId="424F3395" w14:textId="77777777" w:rsidR="00BF7187" w:rsidRPr="00BF7187" w:rsidRDefault="00BF7187" w:rsidP="00BF7187">
      <w:pPr>
        <w:spacing w:before="100" w:beforeAutospacing="1" w:after="100" w:afterAutospacing="1" w:line="330" w:lineRule="atLeast"/>
        <w:ind w:right="345"/>
        <w:outlineLvl w:val="1"/>
        <w:rPr>
          <w:rFonts w:ascii="Helvetica" w:eastAsia="Times New Roman" w:hAnsi="Helvetica" w:cs="Times New Roman"/>
          <w:b/>
          <w:bCs/>
          <w:color w:val="000000"/>
          <w:sz w:val="36"/>
          <w:szCs w:val="36"/>
        </w:rPr>
      </w:pPr>
      <w:r w:rsidRPr="00BF7187">
        <w:rPr>
          <w:rFonts w:ascii="Helvetica" w:eastAsia="Times New Roman" w:hAnsi="Helvetica" w:cs="Times New Roman"/>
          <w:b/>
          <w:bCs/>
          <w:color w:val="000000"/>
          <w:sz w:val="36"/>
          <w:szCs w:val="36"/>
        </w:rPr>
        <w:t>Initialize Phase</w:t>
      </w:r>
    </w:p>
    <w:p w14:paraId="737AAF6C" w14:textId="77777777"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 xml:space="preserve">In the GSM, module </w:t>
      </w:r>
      <w:proofErr w:type="spellStart"/>
      <w:r w:rsidRPr="00BF7187">
        <w:rPr>
          <w:rFonts w:ascii="Helvetica" w:hAnsi="Helvetica" w:cs="Times New Roman"/>
          <w:color w:val="000000"/>
          <w:sz w:val="21"/>
          <w:szCs w:val="21"/>
        </w:rPr>
        <w:t>gfs_physics_initialize_mod</w:t>
      </w:r>
      <w:proofErr w:type="spellEnd"/>
      <w:r w:rsidRPr="00BF7187">
        <w:rPr>
          <w:rFonts w:ascii="Helvetica" w:hAnsi="Helvetica" w:cs="Times New Roman"/>
          <w:color w:val="000000"/>
          <w:sz w:val="21"/>
          <w:szCs w:val="21"/>
        </w:rPr>
        <w:t xml:space="preserve"> calls:</w:t>
      </w:r>
    </w:p>
    <w:p w14:paraId="44A8A956" w14:textId="08119948" w:rsidR="00BF7187" w:rsidRPr="00BF7187" w:rsidRDefault="00BF7187" w:rsidP="00BF7187">
      <w:pPr>
        <w:numPr>
          <w:ilvl w:val="0"/>
          <w:numId w:val="2"/>
        </w:numPr>
        <w:spacing w:before="100" w:beforeAutospacing="1" w:after="100" w:afterAutospacing="1" w:line="330" w:lineRule="atLeast"/>
        <w:ind w:left="474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nuopc</w:t>
      </w:r>
      <w:proofErr w:type="gramEnd"/>
      <w:r w:rsidRPr="00BF7187">
        <w:rPr>
          <w:rFonts w:ascii="Courier New" w:hAnsi="Courier New" w:cs="Courier New"/>
          <w:color w:val="000000"/>
          <w:sz w:val="20"/>
          <w:szCs w:val="20"/>
        </w:rPr>
        <w:t>_phys_init</w:t>
      </w:r>
      <w:proofErr w:type="spellEnd"/>
      <w:r w:rsidRPr="00BF7187">
        <w:rPr>
          <w:rFonts w:ascii="Helvetica" w:eastAsia="Times New Roman" w:hAnsi="Helvetica" w:cs="Times New Roman"/>
          <w:color w:val="000000"/>
          <w:sz w:val="21"/>
          <w:szCs w:val="21"/>
        </w:rPr>
        <w:t> (module </w:t>
      </w:r>
      <w:hyperlink r:id="rId19" w:tooltip="the interface between the dynamic core and the physics packages " w:history="1">
        <w:proofErr w:type="spellStart"/>
        <w:r w:rsidRPr="00BF7187">
          <w:rPr>
            <w:rFonts w:ascii="Helvetica" w:eastAsia="Times New Roman" w:hAnsi="Helvetica" w:cs="Times New Roman"/>
            <w:b/>
            <w:bCs/>
            <w:color w:val="4665A2"/>
            <w:sz w:val="21"/>
            <w:szCs w:val="21"/>
            <w:u w:val="single"/>
          </w:rPr>
          <w:t>nuopc_physics</w:t>
        </w:r>
        <w:proofErr w:type="spellEnd"/>
      </w:hyperlink>
      <w:r w:rsidRPr="00BF7187">
        <w:rPr>
          <w:rFonts w:ascii="Helvetica" w:eastAsia="Times New Roman" w:hAnsi="Helvetica" w:cs="Times New Roman"/>
          <w:color w:val="000000"/>
          <w:sz w:val="21"/>
          <w:szCs w:val="21"/>
        </w:rPr>
        <w:t xml:space="preserve">) to initialize </w:t>
      </w:r>
      <w:ins w:id="31" w:author="Ligia Bernardet" w:date="2016-06-13T20:17:00Z">
        <w:r w:rsidR="00536DED">
          <w:rPr>
            <w:rFonts w:ascii="Helvetica" w:eastAsia="Times New Roman" w:hAnsi="Helvetica" w:cs="Times New Roman"/>
            <w:color w:val="000000"/>
            <w:sz w:val="21"/>
            <w:szCs w:val="21"/>
          </w:rPr>
          <w:t xml:space="preserve">parameters used in the </w:t>
        </w:r>
      </w:ins>
      <w:r w:rsidRPr="00BF7187">
        <w:rPr>
          <w:rFonts w:ascii="Helvetica" w:eastAsia="Times New Roman" w:hAnsi="Helvetica" w:cs="Times New Roman"/>
          <w:color w:val="000000"/>
          <w:sz w:val="21"/>
          <w:szCs w:val="21"/>
        </w:rPr>
        <w:t xml:space="preserve">radiation and </w:t>
      </w:r>
      <w:ins w:id="32" w:author="Ligia Bernardet" w:date="2016-06-13T20:17:00Z">
        <w:r w:rsidR="00536DED">
          <w:rPr>
            <w:rFonts w:ascii="Helvetica" w:eastAsia="Times New Roman" w:hAnsi="Helvetica" w:cs="Times New Roman"/>
            <w:color w:val="000000"/>
            <w:sz w:val="21"/>
            <w:szCs w:val="21"/>
          </w:rPr>
          <w:t xml:space="preserve">other </w:t>
        </w:r>
      </w:ins>
      <w:r w:rsidRPr="00BF7187">
        <w:rPr>
          <w:rFonts w:ascii="Helvetica" w:eastAsia="Times New Roman" w:hAnsi="Helvetica" w:cs="Times New Roman"/>
          <w:color w:val="000000"/>
          <w:sz w:val="21"/>
          <w:szCs w:val="21"/>
        </w:rPr>
        <w:t xml:space="preserve">physics </w:t>
      </w:r>
      <w:ins w:id="33" w:author="Ligia Bernardet" w:date="2016-06-13T20:17:00Z">
        <w:r w:rsidR="00536DED">
          <w:rPr>
            <w:rFonts w:ascii="Helvetica" w:eastAsia="Times New Roman" w:hAnsi="Helvetica" w:cs="Times New Roman"/>
            <w:color w:val="000000"/>
            <w:sz w:val="21"/>
            <w:szCs w:val="21"/>
          </w:rPr>
          <w:t>parameterizations</w:t>
        </w:r>
      </w:ins>
      <w:r w:rsidRPr="00BF7187">
        <w:rPr>
          <w:rFonts w:ascii="Helvetica" w:eastAsia="Times New Roman" w:hAnsi="Helvetica" w:cs="Times New Roman"/>
          <w:color w:val="000000"/>
          <w:sz w:val="21"/>
          <w:szCs w:val="21"/>
        </w:rPr>
        <w:t>.</w:t>
      </w:r>
    </w:p>
    <w:p w14:paraId="15751FB0" w14:textId="263205AC" w:rsidR="00BF7187" w:rsidRPr="00BF7187" w:rsidRDefault="00BF7187" w:rsidP="00BF7187">
      <w:pPr>
        <w:numPr>
          <w:ilvl w:val="1"/>
          <w:numId w:val="2"/>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 xml:space="preserve">Populate </w:t>
      </w:r>
      <w:proofErr w:type="spellStart"/>
      <w:r w:rsidRPr="00BF7187">
        <w:rPr>
          <w:rFonts w:ascii="Helvetica" w:eastAsia="Times New Roman" w:hAnsi="Helvetica" w:cs="Times New Roman"/>
          <w:color w:val="000000"/>
          <w:sz w:val="21"/>
          <w:szCs w:val="21"/>
        </w:rPr>
        <w:t>idat</w:t>
      </w:r>
      <w:proofErr w:type="spellEnd"/>
      <w:r w:rsidRPr="00BF7187">
        <w:rPr>
          <w:rFonts w:ascii="Helvetica" w:eastAsia="Times New Roman" w:hAnsi="Helvetica" w:cs="Times New Roman"/>
          <w:color w:val="000000"/>
          <w:sz w:val="21"/>
          <w:szCs w:val="21"/>
        </w:rPr>
        <w:t xml:space="preserve">, used by </w:t>
      </w:r>
      <w:proofErr w:type="spellStart"/>
      <w:r w:rsidRPr="00BF7187">
        <w:rPr>
          <w:rFonts w:ascii="Helvetica" w:eastAsia="Times New Roman" w:hAnsi="Helvetica" w:cs="Times New Roman"/>
          <w:color w:val="000000"/>
          <w:sz w:val="21"/>
          <w:szCs w:val="21"/>
        </w:rPr>
        <w:t>radupdate</w:t>
      </w:r>
      <w:proofErr w:type="spellEnd"/>
      <w:r w:rsidRPr="00BF7187">
        <w:rPr>
          <w:rFonts w:ascii="Helvetica" w:eastAsia="Times New Roman" w:hAnsi="Helvetica" w:cs="Times New Roman"/>
          <w:color w:val="000000"/>
          <w:sz w:val="21"/>
          <w:szCs w:val="21"/>
        </w:rPr>
        <w:t xml:space="preserve">, with values from </w:t>
      </w:r>
      <w:proofErr w:type="spellStart"/>
      <w:r w:rsidRPr="00BF7187">
        <w:rPr>
          <w:rFonts w:ascii="Helvetica" w:eastAsia="Times New Roman" w:hAnsi="Helvetica" w:cs="Times New Roman"/>
          <w:color w:val="000000"/>
          <w:sz w:val="21"/>
          <w:szCs w:val="21"/>
        </w:rPr>
        <w:t>idate</w:t>
      </w:r>
      <w:proofErr w:type="spellEnd"/>
      <w:r w:rsidRPr="00BF7187">
        <w:rPr>
          <w:rFonts w:ascii="Helvetica" w:eastAsia="Times New Roman" w:hAnsi="Helvetica" w:cs="Times New Roman"/>
          <w:color w:val="000000"/>
          <w:sz w:val="21"/>
          <w:szCs w:val="21"/>
        </w:rPr>
        <w:t xml:space="preserve"> (NCEP's absolute date and time of </w:t>
      </w:r>
      <w:ins w:id="34" w:author="Ligia Bernardet" w:date="2016-06-13T20:17:00Z">
        <w:r w:rsidR="00536DED">
          <w:rPr>
            <w:rFonts w:ascii="Helvetica" w:eastAsia="Times New Roman" w:hAnsi="Helvetica" w:cs="Times New Roman"/>
            <w:color w:val="000000"/>
            <w:sz w:val="21"/>
            <w:szCs w:val="21"/>
          </w:rPr>
          <w:t>initial conditions</w:t>
        </w:r>
      </w:ins>
      <w:r w:rsidRPr="00BF7187">
        <w:rPr>
          <w:rFonts w:ascii="Helvetica" w:eastAsia="Times New Roman" w:hAnsi="Helvetica" w:cs="Times New Roman"/>
          <w:color w:val="000000"/>
          <w:sz w:val="21"/>
          <w:szCs w:val="21"/>
        </w:rPr>
        <w:t>).</w:t>
      </w:r>
    </w:p>
    <w:p w14:paraId="494D5570" w14:textId="77777777" w:rsidR="00BF7187" w:rsidRPr="00BF7187" w:rsidRDefault="00BF7187" w:rsidP="00BF7187">
      <w:pPr>
        <w:numPr>
          <w:ilvl w:val="1"/>
          <w:numId w:val="2"/>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 xml:space="preserve">Populate the </w:t>
      </w:r>
      <w:proofErr w:type="spellStart"/>
      <w:r w:rsidRPr="00BF7187">
        <w:rPr>
          <w:rFonts w:ascii="Helvetica" w:eastAsia="Times New Roman" w:hAnsi="Helvetica" w:cs="Times New Roman"/>
          <w:color w:val="000000"/>
          <w:sz w:val="21"/>
          <w:szCs w:val="21"/>
        </w:rPr>
        <w:t>model_parameters</w:t>
      </w:r>
      <w:proofErr w:type="spellEnd"/>
      <w:r w:rsidRPr="00BF7187">
        <w:rPr>
          <w:rFonts w:ascii="Helvetica" w:eastAsia="Times New Roman" w:hAnsi="Helvetica" w:cs="Times New Roman"/>
          <w:color w:val="000000"/>
          <w:sz w:val="21"/>
          <w:szCs w:val="21"/>
        </w:rPr>
        <w:t xml:space="preserve"> container (</w:t>
      </w:r>
      <w:r w:rsidRPr="00BF7187">
        <w:rPr>
          <w:rFonts w:ascii="Courier New" w:hAnsi="Courier New" w:cs="Courier New"/>
          <w:color w:val="000000"/>
          <w:sz w:val="20"/>
          <w:szCs w:val="20"/>
        </w:rPr>
        <w:t>mdl</w:t>
      </w:r>
      <w:r w:rsidRPr="00BF7187">
        <w:rPr>
          <w:rFonts w:ascii="Helvetica" w:eastAsia="Times New Roman" w:hAnsi="Helvetica" w:cs="Times New Roman"/>
          <w:color w:val="000000"/>
          <w:sz w:val="21"/>
          <w:szCs w:val="21"/>
        </w:rPr>
        <w:t>) with the input arguments.</w:t>
      </w:r>
    </w:p>
    <w:p w14:paraId="36D393DD" w14:textId="77777777" w:rsidR="00BF7187" w:rsidRPr="00BF7187" w:rsidRDefault="00BF7187" w:rsidP="00BF7187">
      <w:pPr>
        <w:numPr>
          <w:ilvl w:val="1"/>
          <w:numId w:val="2"/>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Call </w:t>
      </w:r>
      <w:proofErr w:type="spellStart"/>
      <w:r w:rsidRPr="00BF7187">
        <w:rPr>
          <w:rFonts w:ascii="Courier New" w:hAnsi="Courier New" w:cs="Courier New"/>
          <w:color w:val="000000"/>
          <w:sz w:val="20"/>
          <w:szCs w:val="20"/>
        </w:rPr>
        <w:t>gfuncphys</w:t>
      </w:r>
      <w:proofErr w:type="spellEnd"/>
      <w:r w:rsidRPr="00BF7187">
        <w:rPr>
          <w:rFonts w:ascii="Helvetica" w:eastAsia="Times New Roman" w:hAnsi="Helvetica" w:cs="Times New Roman"/>
          <w:color w:val="000000"/>
          <w:sz w:val="21"/>
          <w:szCs w:val="21"/>
        </w:rPr>
        <w:t xml:space="preserve"> (module </w:t>
      </w:r>
      <w:proofErr w:type="spellStart"/>
      <w:r w:rsidRPr="00BF7187">
        <w:rPr>
          <w:rFonts w:ascii="Helvetica" w:eastAsia="Times New Roman" w:hAnsi="Helvetica" w:cs="Times New Roman"/>
          <w:color w:val="000000"/>
          <w:sz w:val="21"/>
          <w:szCs w:val="21"/>
        </w:rPr>
        <w:t>funcphys</w:t>
      </w:r>
      <w:proofErr w:type="spellEnd"/>
      <w:r w:rsidRPr="00BF7187">
        <w:rPr>
          <w:rFonts w:ascii="Helvetica" w:eastAsia="Times New Roman" w:hAnsi="Helvetica" w:cs="Times New Roman"/>
          <w:color w:val="000000"/>
          <w:sz w:val="21"/>
          <w:szCs w:val="21"/>
        </w:rPr>
        <w:t>) to compute all physics function tables.</w:t>
      </w:r>
    </w:p>
    <w:p w14:paraId="6DDC4785" w14:textId="77777777" w:rsidR="00BF7187" w:rsidRPr="00BF7187" w:rsidRDefault="00BF7187" w:rsidP="00BF7187">
      <w:pPr>
        <w:numPr>
          <w:ilvl w:val="1"/>
          <w:numId w:val="2"/>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Call </w:t>
      </w:r>
      <w:proofErr w:type="spellStart"/>
      <w:r w:rsidRPr="00BF7187">
        <w:rPr>
          <w:rFonts w:ascii="Courier New" w:hAnsi="Courier New" w:cs="Courier New"/>
          <w:color w:val="000000"/>
          <w:sz w:val="20"/>
          <w:szCs w:val="20"/>
        </w:rPr>
        <w:t>rad_initialize</w:t>
      </w:r>
      <w:proofErr w:type="spellEnd"/>
      <w:r w:rsidRPr="00BF7187">
        <w:rPr>
          <w:rFonts w:ascii="Helvetica" w:eastAsia="Times New Roman" w:hAnsi="Helvetica" w:cs="Times New Roman"/>
          <w:color w:val="000000"/>
          <w:sz w:val="21"/>
          <w:szCs w:val="21"/>
        </w:rPr>
        <w:t xml:space="preserve"> (module </w:t>
      </w:r>
      <w:proofErr w:type="spellStart"/>
      <w:r w:rsidRPr="00BF7187">
        <w:rPr>
          <w:rFonts w:ascii="Helvetica" w:eastAsia="Times New Roman" w:hAnsi="Helvetica" w:cs="Times New Roman"/>
          <w:color w:val="000000"/>
          <w:sz w:val="21"/>
          <w:szCs w:val="21"/>
        </w:rPr>
        <w:t>rad_initialize</w:t>
      </w:r>
      <w:proofErr w:type="spellEnd"/>
      <w:r w:rsidRPr="00BF7187">
        <w:rPr>
          <w:rFonts w:ascii="Helvetica" w:eastAsia="Times New Roman" w:hAnsi="Helvetica" w:cs="Times New Roman"/>
          <w:color w:val="000000"/>
          <w:sz w:val="21"/>
          <w:szCs w:val="21"/>
        </w:rPr>
        <w:t>) to initialize fixed control variables for radiation processes.</w:t>
      </w:r>
    </w:p>
    <w:p w14:paraId="36B0A909" w14:textId="77777777" w:rsidR="00BF7187" w:rsidRPr="00BF7187" w:rsidRDefault="00BF7187" w:rsidP="00BF7187">
      <w:pPr>
        <w:numPr>
          <w:ilvl w:val="1"/>
          <w:numId w:val="2"/>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Call </w:t>
      </w:r>
      <w:proofErr w:type="spellStart"/>
      <w:r w:rsidRPr="00BF7187">
        <w:rPr>
          <w:rFonts w:ascii="Courier New" w:hAnsi="Courier New" w:cs="Courier New"/>
          <w:color w:val="000000"/>
          <w:sz w:val="20"/>
          <w:szCs w:val="20"/>
        </w:rPr>
        <w:t>set_soilveg</w:t>
      </w:r>
      <w:proofErr w:type="spellEnd"/>
      <w:r w:rsidRPr="00BF7187">
        <w:rPr>
          <w:rFonts w:ascii="Helvetica" w:eastAsia="Times New Roman" w:hAnsi="Helvetica" w:cs="Times New Roman"/>
          <w:color w:val="000000"/>
          <w:sz w:val="21"/>
          <w:szCs w:val="21"/>
        </w:rPr>
        <w:t xml:space="preserve"> (module </w:t>
      </w:r>
      <w:proofErr w:type="spellStart"/>
      <w:r w:rsidRPr="00BF7187">
        <w:rPr>
          <w:rFonts w:ascii="Helvetica" w:eastAsia="Times New Roman" w:hAnsi="Helvetica" w:cs="Times New Roman"/>
          <w:color w:val="000000"/>
          <w:sz w:val="21"/>
          <w:szCs w:val="21"/>
        </w:rPr>
        <w:t>set_soilveg</w:t>
      </w:r>
      <w:proofErr w:type="spellEnd"/>
      <w:r w:rsidRPr="00BF7187">
        <w:rPr>
          <w:rFonts w:ascii="Helvetica" w:eastAsia="Times New Roman" w:hAnsi="Helvetica" w:cs="Times New Roman"/>
          <w:color w:val="000000"/>
          <w:sz w:val="21"/>
          <w:szCs w:val="21"/>
        </w:rPr>
        <w:t>) to initialize soil parameters.</w:t>
      </w:r>
    </w:p>
    <w:p w14:paraId="32519184" w14:textId="77777777" w:rsidR="00BF7187" w:rsidRPr="00BF7187" w:rsidRDefault="00BF7187" w:rsidP="00BF7187">
      <w:pPr>
        <w:spacing w:before="100" w:beforeAutospacing="1" w:after="100" w:afterAutospacing="1" w:line="330" w:lineRule="atLeast"/>
        <w:ind w:right="345"/>
        <w:outlineLvl w:val="1"/>
        <w:rPr>
          <w:rFonts w:ascii="Helvetica" w:eastAsia="Times New Roman" w:hAnsi="Helvetica" w:cs="Times New Roman"/>
          <w:b/>
          <w:bCs/>
          <w:color w:val="000000"/>
          <w:sz w:val="36"/>
          <w:szCs w:val="36"/>
        </w:rPr>
      </w:pPr>
      <w:r w:rsidRPr="00BF7187">
        <w:rPr>
          <w:rFonts w:ascii="Helvetica" w:eastAsia="Times New Roman" w:hAnsi="Helvetica" w:cs="Times New Roman"/>
          <w:b/>
          <w:bCs/>
          <w:color w:val="000000"/>
          <w:sz w:val="36"/>
          <w:szCs w:val="36"/>
        </w:rPr>
        <w:t>Run phase</w:t>
      </w:r>
    </w:p>
    <w:p w14:paraId="7E484739" w14:textId="681058E5" w:rsidR="00BF7187" w:rsidRPr="00BF7187" w:rsidRDefault="00BF7187" w:rsidP="00BF7187">
      <w:pPr>
        <w:spacing w:before="100" w:beforeAutospacing="1" w:after="100" w:afterAutospacing="1" w:line="330" w:lineRule="atLeast"/>
        <w:rPr>
          <w:rFonts w:ascii="Helvetica" w:hAnsi="Helvetica" w:cs="Times New Roman"/>
          <w:color w:val="000000"/>
          <w:sz w:val="21"/>
          <w:szCs w:val="21"/>
        </w:rPr>
      </w:pPr>
      <w:r w:rsidRPr="00BF7187">
        <w:rPr>
          <w:rFonts w:ascii="Helvetica" w:hAnsi="Helvetica" w:cs="Times New Roman"/>
          <w:color w:val="000000"/>
          <w:sz w:val="21"/>
          <w:szCs w:val="21"/>
        </w:rPr>
        <w:t>The current run implementation of GSM code divides the physics calls into two stages; the first call to invoke the radiation physics (</w:t>
      </w:r>
      <w:proofErr w:type="spellStart"/>
      <w:r w:rsidRPr="00BF7187">
        <w:rPr>
          <w:rFonts w:ascii="Courier New" w:hAnsi="Courier New" w:cs="Courier New"/>
          <w:color w:val="000000"/>
          <w:sz w:val="20"/>
          <w:szCs w:val="20"/>
        </w:rPr>
        <w:t>gloopr</w:t>
      </w:r>
      <w:proofErr w:type="spellEnd"/>
      <w:r w:rsidRPr="00BF7187">
        <w:rPr>
          <w:rFonts w:ascii="Helvetica" w:hAnsi="Helvetica" w:cs="Times New Roman"/>
          <w:color w:val="000000"/>
          <w:sz w:val="21"/>
          <w:szCs w:val="21"/>
        </w:rPr>
        <w:t xml:space="preserve">), and a second call to invoke the remaining physics. The GSM makes calls to </w:t>
      </w:r>
      <w:proofErr w:type="spellStart"/>
      <w:r w:rsidRPr="00BF7187">
        <w:rPr>
          <w:rFonts w:ascii="Helvetica" w:hAnsi="Helvetica" w:cs="Times New Roman"/>
          <w:color w:val="000000"/>
          <w:sz w:val="21"/>
          <w:szCs w:val="21"/>
        </w:rPr>
        <w:t>gloopr</w:t>
      </w:r>
      <w:proofErr w:type="spellEnd"/>
      <w:r w:rsidRPr="00BF7187">
        <w:rPr>
          <w:rFonts w:ascii="Helvetica" w:hAnsi="Helvetica" w:cs="Times New Roman"/>
          <w:color w:val="000000"/>
          <w:sz w:val="21"/>
          <w:szCs w:val="21"/>
        </w:rPr>
        <w:t xml:space="preserve"> and </w:t>
      </w:r>
      <w:proofErr w:type="spellStart"/>
      <w:r w:rsidRPr="00BF7187">
        <w:rPr>
          <w:rFonts w:ascii="Helvetica" w:hAnsi="Helvetica" w:cs="Times New Roman"/>
          <w:color w:val="000000"/>
          <w:sz w:val="21"/>
          <w:szCs w:val="21"/>
        </w:rPr>
        <w:t>gloopb</w:t>
      </w:r>
      <w:proofErr w:type="spellEnd"/>
      <w:r w:rsidRPr="00BF7187">
        <w:rPr>
          <w:rFonts w:ascii="Helvetica" w:hAnsi="Helvetica" w:cs="Times New Roman"/>
          <w:color w:val="000000"/>
          <w:sz w:val="21"/>
          <w:szCs w:val="21"/>
        </w:rPr>
        <w:t xml:space="preserve"> in turn invoke the physics driver through use of containers and methods provided by </w:t>
      </w:r>
      <w:hyperlink r:id="rId20" w:tooltip="the interface between the dynamic core and the physics packages " w:history="1">
        <w:proofErr w:type="spellStart"/>
        <w:r w:rsidRPr="00BF7187">
          <w:rPr>
            <w:rFonts w:ascii="Helvetica" w:hAnsi="Helvetica" w:cs="Times New Roman"/>
            <w:b/>
            <w:bCs/>
            <w:color w:val="4665A2"/>
            <w:sz w:val="21"/>
            <w:szCs w:val="21"/>
            <w:u w:val="single"/>
          </w:rPr>
          <w:t>nuopc_physics</w:t>
        </w:r>
        <w:proofErr w:type="spellEnd"/>
      </w:hyperlink>
      <w:r w:rsidRPr="00BF7187">
        <w:rPr>
          <w:rFonts w:ascii="Helvetica" w:hAnsi="Helvetica" w:cs="Times New Roman"/>
          <w:color w:val="000000"/>
          <w:sz w:val="21"/>
          <w:szCs w:val="21"/>
        </w:rPr>
        <w:t>.</w:t>
      </w:r>
    </w:p>
    <w:p w14:paraId="35E1407B" w14:textId="77777777" w:rsidR="00BF7187" w:rsidRPr="00BF7187" w:rsidRDefault="00BF7187" w:rsidP="00BF7187">
      <w:pPr>
        <w:numPr>
          <w:ilvl w:val="0"/>
          <w:numId w:val="3"/>
        </w:numPr>
        <w:spacing w:before="100" w:beforeAutospacing="1" w:after="100" w:afterAutospacing="1" w:line="330" w:lineRule="atLeast"/>
        <w:ind w:left="474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gloopr</w:t>
      </w:r>
      <w:proofErr w:type="spellEnd"/>
      <w:proofErr w:type="gramEnd"/>
    </w:p>
    <w:p w14:paraId="1D738262" w14:textId="77777777" w:rsidR="00BF7187" w:rsidRPr="00BF7187" w:rsidRDefault="00BF7187" w:rsidP="00BF7187">
      <w:pPr>
        <w:numPr>
          <w:ilvl w:val="1"/>
          <w:numId w:val="3"/>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lastRenderedPageBreak/>
        <w:t>Populate the DDT containers with the data to be sent to the radiation physics call of the physics driver.</w:t>
      </w:r>
    </w:p>
    <w:p w14:paraId="735D98F4" w14:textId="065932A4" w:rsidR="00BF7187" w:rsidRPr="00BF7187" w:rsidRDefault="00BF7187" w:rsidP="00BF7187">
      <w:pPr>
        <w:numPr>
          <w:ilvl w:val="2"/>
          <w:numId w:val="3"/>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dyn</w:t>
      </w:r>
      <w:proofErr w:type="gramEnd"/>
      <w:r w:rsidRPr="00BF7187">
        <w:rPr>
          <w:rFonts w:ascii="Courier New" w:hAnsi="Courier New" w:cs="Courier New"/>
          <w:color w:val="000000"/>
          <w:sz w:val="20"/>
          <w:szCs w:val="20"/>
        </w:rPr>
        <w:t>_parm</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setrad</w:t>
      </w:r>
      <w:proofErr w:type="spellEnd"/>
      <w:r w:rsidRPr="00BF7187">
        <w:rPr>
          <w:rFonts w:ascii="Helvetica" w:eastAsia="Times New Roman" w:hAnsi="Helvetica" w:cs="Times New Roman"/>
          <w:color w:val="000000"/>
          <w:sz w:val="21"/>
          <w:szCs w:val="21"/>
        </w:rPr>
        <w:t>: set the</w:t>
      </w:r>
      <w:ins w:id="35" w:author="Ligia Bernardet" w:date="2016-06-13T20:22:00Z">
        <w:r w:rsidR="00536DED">
          <w:rPr>
            <w:rFonts w:ascii="Helvetica" w:eastAsia="Times New Roman" w:hAnsi="Helvetica" w:cs="Times New Roman"/>
            <w:color w:val="000000"/>
            <w:sz w:val="21"/>
            <w:szCs w:val="21"/>
          </w:rPr>
          <w:t xml:space="preserve"> </w:t>
        </w:r>
      </w:ins>
      <w:proofErr w:type="spellStart"/>
      <w:r w:rsidRPr="00BF7187">
        <w:rPr>
          <w:rFonts w:ascii="Helvetica" w:eastAsia="Times New Roman" w:hAnsi="Helvetica" w:cs="Times New Roman"/>
          <w:color w:val="000000"/>
          <w:sz w:val="21"/>
          <w:szCs w:val="21"/>
        </w:rPr>
        <w:t>dynamic_parameters</w:t>
      </w:r>
      <w:proofErr w:type="spellEnd"/>
    </w:p>
    <w:p w14:paraId="68C1C10C" w14:textId="77777777" w:rsidR="00BF7187" w:rsidRPr="00BF7187" w:rsidRDefault="00BF7187" w:rsidP="00BF7187">
      <w:pPr>
        <w:numPr>
          <w:ilvl w:val="2"/>
          <w:numId w:val="3"/>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state</w:t>
      </w:r>
      <w:proofErr w:type="gramEnd"/>
      <w:r w:rsidRPr="00BF7187">
        <w:rPr>
          <w:rFonts w:ascii="Courier New" w:hAnsi="Courier New" w:cs="Courier New"/>
          <w:color w:val="000000"/>
          <w:sz w:val="20"/>
          <w:szCs w:val="20"/>
        </w:rPr>
        <w:t>_fldin</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setrad</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state_fields_in</w:t>
      </w:r>
      <w:proofErr w:type="spellEnd"/>
    </w:p>
    <w:p w14:paraId="6C17E5AA" w14:textId="77777777" w:rsidR="00BF7187" w:rsidRPr="00BF7187" w:rsidRDefault="00BF7187" w:rsidP="00BF7187">
      <w:pPr>
        <w:numPr>
          <w:ilvl w:val="2"/>
          <w:numId w:val="3"/>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sfc</w:t>
      </w:r>
      <w:proofErr w:type="gramEnd"/>
      <w:r w:rsidRPr="00BF7187">
        <w:rPr>
          <w:rFonts w:ascii="Courier New" w:hAnsi="Courier New" w:cs="Courier New"/>
          <w:color w:val="000000"/>
          <w:sz w:val="20"/>
          <w:szCs w:val="20"/>
        </w:rPr>
        <w:t>_prop</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setrad</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sfc_properties</w:t>
      </w:r>
      <w:proofErr w:type="spellEnd"/>
    </w:p>
    <w:p w14:paraId="6BD291B5" w14:textId="77777777" w:rsidR="00BF7187" w:rsidRPr="00BF7187" w:rsidRDefault="00BF7187" w:rsidP="00BF7187">
      <w:pPr>
        <w:numPr>
          <w:ilvl w:val="2"/>
          <w:numId w:val="3"/>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diags</w:t>
      </w:r>
      <w:proofErr w:type="gramEnd"/>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setrad</w:t>
      </w:r>
      <w:proofErr w:type="spellEnd"/>
      <w:r w:rsidRPr="00BF7187">
        <w:rPr>
          <w:rFonts w:ascii="Helvetica" w:eastAsia="Times New Roman" w:hAnsi="Helvetica" w:cs="Times New Roman"/>
          <w:color w:val="000000"/>
          <w:sz w:val="21"/>
          <w:szCs w:val="21"/>
        </w:rPr>
        <w:t>: set the diagnostics</w:t>
      </w:r>
    </w:p>
    <w:p w14:paraId="082CBCC7" w14:textId="77777777" w:rsidR="00BF7187" w:rsidRPr="00BF7187" w:rsidRDefault="00BF7187" w:rsidP="00BF7187">
      <w:pPr>
        <w:numPr>
          <w:ilvl w:val="2"/>
          <w:numId w:val="3"/>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cld</w:t>
      </w:r>
      <w:proofErr w:type="gramEnd"/>
      <w:r w:rsidRPr="00BF7187">
        <w:rPr>
          <w:rFonts w:ascii="Courier New" w:hAnsi="Courier New" w:cs="Courier New"/>
          <w:color w:val="000000"/>
          <w:sz w:val="20"/>
          <w:szCs w:val="20"/>
        </w:rPr>
        <w:t>_prop</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setrad</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cloud_properties</w:t>
      </w:r>
      <w:proofErr w:type="spellEnd"/>
      <w:r w:rsidRPr="00BF7187">
        <w:rPr>
          <w:rFonts w:ascii="Helvetica" w:eastAsia="Times New Roman" w:hAnsi="Helvetica" w:cs="Times New Roman"/>
          <w:color w:val="000000"/>
          <w:sz w:val="21"/>
          <w:szCs w:val="21"/>
        </w:rPr>
        <w:t>,</w:t>
      </w:r>
    </w:p>
    <w:p w14:paraId="3752C0B0" w14:textId="77777777" w:rsidR="00BF7187" w:rsidRPr="00BF7187" w:rsidRDefault="00BF7187" w:rsidP="00BF7187">
      <w:pPr>
        <w:numPr>
          <w:ilvl w:val="2"/>
          <w:numId w:val="3"/>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rad</w:t>
      </w:r>
      <w:proofErr w:type="gramEnd"/>
      <w:r w:rsidRPr="00BF7187">
        <w:rPr>
          <w:rFonts w:ascii="Courier New" w:hAnsi="Courier New" w:cs="Courier New"/>
          <w:color w:val="000000"/>
          <w:sz w:val="20"/>
          <w:szCs w:val="20"/>
        </w:rPr>
        <w:t>_tend</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radiation_tendencies</w:t>
      </w:r>
      <w:proofErr w:type="spellEnd"/>
    </w:p>
    <w:p w14:paraId="7CB6E1B9" w14:textId="77777777" w:rsidR="00BF7187" w:rsidRPr="00BF7187" w:rsidRDefault="00BF7187" w:rsidP="00BF7187">
      <w:pPr>
        <w:numPr>
          <w:ilvl w:val="2"/>
          <w:numId w:val="3"/>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intrfc</w:t>
      </w:r>
      <w:proofErr w:type="gramEnd"/>
      <w:r w:rsidRPr="00BF7187">
        <w:rPr>
          <w:rFonts w:ascii="Courier New" w:hAnsi="Courier New" w:cs="Courier New"/>
          <w:color w:val="000000"/>
          <w:sz w:val="20"/>
          <w:szCs w:val="20"/>
        </w:rPr>
        <w:t>_fld</w:t>
      </w:r>
      <w:proofErr w:type="spellEnd"/>
      <w:r w:rsidRPr="00BF7187">
        <w:rPr>
          <w:rFonts w:ascii="Helvetica" w:eastAsia="Times New Roman" w:hAnsi="Helvetica" w:cs="Times New Roman"/>
          <w:color w:val="000000"/>
          <w:sz w:val="21"/>
          <w:szCs w:val="21"/>
        </w:rPr>
        <w:t> % </w:t>
      </w:r>
      <w:proofErr w:type="spellStart"/>
      <w:r w:rsidRPr="00BF7187">
        <w:rPr>
          <w:rFonts w:ascii="Courier New" w:hAnsi="Courier New" w:cs="Courier New"/>
          <w:color w:val="000000"/>
          <w:sz w:val="20"/>
          <w:szCs w:val="20"/>
        </w:rPr>
        <w:t>setrad</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interface_fields</w:t>
      </w:r>
      <w:proofErr w:type="spellEnd"/>
    </w:p>
    <w:p w14:paraId="0EFE627B" w14:textId="77777777" w:rsidR="00BF7187" w:rsidRPr="00BF7187" w:rsidRDefault="00BF7187" w:rsidP="00BF7187">
      <w:pPr>
        <w:numPr>
          <w:ilvl w:val="1"/>
          <w:numId w:val="3"/>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Invoke the method </w:t>
      </w:r>
      <w:proofErr w:type="spellStart"/>
      <w:r w:rsidRPr="00BF7187">
        <w:rPr>
          <w:rFonts w:ascii="Courier New" w:hAnsi="Courier New" w:cs="Courier New"/>
          <w:color w:val="000000"/>
          <w:sz w:val="20"/>
          <w:szCs w:val="20"/>
        </w:rPr>
        <w:t>nuopc_rad_run</w:t>
      </w:r>
      <w:proofErr w:type="spellEnd"/>
      <w:r w:rsidRPr="00BF7187">
        <w:rPr>
          <w:rFonts w:ascii="Helvetica" w:eastAsia="Times New Roman" w:hAnsi="Helvetica" w:cs="Times New Roman"/>
          <w:color w:val="000000"/>
          <w:sz w:val="21"/>
          <w:szCs w:val="21"/>
        </w:rPr>
        <w:t> from module </w:t>
      </w:r>
      <w:hyperlink r:id="rId21" w:tooltip="the interface between the dynamic core and the physics packages " w:history="1">
        <w:proofErr w:type="spellStart"/>
        <w:r w:rsidRPr="00BF7187">
          <w:rPr>
            <w:rFonts w:ascii="Helvetica" w:eastAsia="Times New Roman" w:hAnsi="Helvetica" w:cs="Times New Roman"/>
            <w:b/>
            <w:bCs/>
            <w:color w:val="4665A2"/>
            <w:sz w:val="21"/>
            <w:szCs w:val="21"/>
            <w:u w:val="single"/>
          </w:rPr>
          <w:t>nuopc_physics</w:t>
        </w:r>
        <w:proofErr w:type="spellEnd"/>
      </w:hyperlink>
      <w:r w:rsidRPr="00BF7187">
        <w:rPr>
          <w:rFonts w:ascii="Helvetica" w:eastAsia="Times New Roman" w:hAnsi="Helvetica" w:cs="Times New Roman"/>
          <w:color w:val="000000"/>
          <w:sz w:val="21"/>
          <w:szCs w:val="21"/>
        </w:rPr>
        <w:t> to advance the radiation physics a single step. The method calls </w:t>
      </w:r>
      <w:proofErr w:type="spellStart"/>
      <w:r w:rsidRPr="00BF7187">
        <w:rPr>
          <w:rFonts w:ascii="Courier New" w:hAnsi="Courier New" w:cs="Courier New"/>
          <w:color w:val="000000"/>
          <w:sz w:val="20"/>
          <w:szCs w:val="20"/>
        </w:rPr>
        <w:t>grrad</w:t>
      </w:r>
      <w:proofErr w:type="spellEnd"/>
      <w:r w:rsidRPr="00BF7187">
        <w:rPr>
          <w:rFonts w:ascii="Helvetica" w:eastAsia="Times New Roman" w:hAnsi="Helvetica" w:cs="Times New Roman"/>
          <w:color w:val="000000"/>
          <w:sz w:val="21"/>
          <w:szCs w:val="21"/>
        </w:rPr>
        <w:t> with pointers to the containers specifying the call's argument list.</w:t>
      </w:r>
    </w:p>
    <w:p w14:paraId="5014CE4B" w14:textId="77777777" w:rsidR="00BF7187" w:rsidRPr="00BF7187" w:rsidRDefault="00BF7187" w:rsidP="00BF7187">
      <w:pPr>
        <w:spacing w:line="330" w:lineRule="atLeast"/>
        <w:jc w:val="center"/>
        <w:rPr>
          <w:rFonts w:ascii="Helvetica" w:eastAsia="Times New Roman" w:hAnsi="Helvetica" w:cs="Times New Roman"/>
          <w:color w:val="000000"/>
          <w:sz w:val="21"/>
          <w:szCs w:val="21"/>
        </w:rPr>
      </w:pPr>
      <w:r w:rsidRPr="00BF7187">
        <w:rPr>
          <w:rFonts w:ascii="Helvetica" w:eastAsia="Times New Roman" w:hAnsi="Helvetica" w:cs="Times New Roman"/>
          <w:noProof/>
          <w:color w:val="000000"/>
          <w:sz w:val="21"/>
          <w:szCs w:val="21"/>
        </w:rPr>
        <mc:AlternateContent>
          <mc:Choice Requires="wps">
            <w:drawing>
              <wp:inline distT="0" distB="0" distL="0" distR="0" wp14:anchorId="20BCDBE8" wp14:editId="084D2256">
                <wp:extent cx="307340" cy="307340"/>
                <wp:effectExtent l="0" t="0" r="0" b="0"/>
                <wp:docPr id="2" name="Rectangle 2" descr="loopr_over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A3A2558" id="Rectangle_x0020_2" o:spid="_x0000_s1026" alt="loopr_overview.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" filled="f" stroked="f">
                <o:lock v:ext="edit" aspectratio="t"/>
                <w10:anchorlock/>
              </v:rect>
            </w:pict>
          </mc:Fallback>
        </mc:AlternateContent>
      </w:r>
    </w:p>
    <w:p w14:paraId="493AE345" w14:textId="77777777" w:rsidR="00BF7187" w:rsidRPr="00BF7187" w:rsidRDefault="00BF7187" w:rsidP="00BF7187">
      <w:pPr>
        <w:spacing w:line="330" w:lineRule="atLeast"/>
        <w:jc w:val="center"/>
        <w:rPr>
          <w:rFonts w:ascii="Helvetica" w:eastAsia="Times New Roman" w:hAnsi="Helvetica" w:cs="Times New Roman"/>
          <w:b/>
          <w:bCs/>
          <w:color w:val="000000"/>
          <w:sz w:val="21"/>
          <w:szCs w:val="21"/>
        </w:rPr>
      </w:pPr>
      <w:proofErr w:type="spellStart"/>
      <w:proofErr w:type="gramStart"/>
      <w:r w:rsidRPr="00BF7187">
        <w:rPr>
          <w:rFonts w:ascii="Helvetica" w:eastAsia="Times New Roman" w:hAnsi="Helvetica" w:cs="Times New Roman"/>
          <w:b/>
          <w:bCs/>
          <w:color w:val="000000"/>
          <w:sz w:val="21"/>
          <w:szCs w:val="21"/>
        </w:rPr>
        <w:t>gloopr</w:t>
      </w:r>
      <w:proofErr w:type="spellEnd"/>
      <w:proofErr w:type="gramEnd"/>
      <w:r w:rsidRPr="00BF7187">
        <w:rPr>
          <w:rFonts w:ascii="Helvetica" w:eastAsia="Times New Roman" w:hAnsi="Helvetica" w:cs="Times New Roman"/>
          <w:b/>
          <w:bCs/>
          <w:color w:val="000000"/>
          <w:sz w:val="21"/>
          <w:szCs w:val="21"/>
        </w:rPr>
        <w:t xml:space="preserve"> calls to IPD</w:t>
      </w:r>
    </w:p>
    <w:p w14:paraId="732DA79A" w14:textId="77777777" w:rsidR="00BF7187" w:rsidRPr="00BF7187" w:rsidRDefault="00BF7187" w:rsidP="00BF7187">
      <w:pPr>
        <w:numPr>
          <w:ilvl w:val="0"/>
          <w:numId w:val="4"/>
        </w:numPr>
        <w:spacing w:before="100" w:beforeAutospacing="1" w:after="100" w:afterAutospacing="1" w:line="330" w:lineRule="atLeast"/>
        <w:ind w:left="474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gloopb</w:t>
      </w:r>
      <w:proofErr w:type="spellEnd"/>
      <w:proofErr w:type="gramEnd"/>
    </w:p>
    <w:p w14:paraId="3983C179" w14:textId="77777777" w:rsidR="00BF7187" w:rsidRPr="00BF7187" w:rsidRDefault="00BF7187" w:rsidP="00BF7187">
      <w:pPr>
        <w:numPr>
          <w:ilvl w:val="1"/>
          <w:numId w:val="4"/>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Populate the DDT containers with the data to be sent to the non-radiation physics call of the physics driver.</w:t>
      </w:r>
    </w:p>
    <w:p w14:paraId="0EA2029F"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dyn</w:t>
      </w:r>
      <w:proofErr w:type="gramEnd"/>
      <w:r w:rsidRPr="00BF7187">
        <w:rPr>
          <w:rFonts w:ascii="Courier New" w:hAnsi="Courier New" w:cs="Courier New"/>
          <w:color w:val="000000"/>
          <w:sz w:val="20"/>
          <w:szCs w:val="20"/>
        </w:rPr>
        <w:t>_parm</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setphys</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dynamic_parameters</w:t>
      </w:r>
      <w:proofErr w:type="spellEnd"/>
    </w:p>
    <w:p w14:paraId="784B420F"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state</w:t>
      </w:r>
      <w:proofErr w:type="gramEnd"/>
      <w:r w:rsidRPr="00BF7187">
        <w:rPr>
          <w:rFonts w:ascii="Courier New" w:hAnsi="Courier New" w:cs="Courier New"/>
          <w:color w:val="000000"/>
          <w:sz w:val="20"/>
          <w:szCs w:val="20"/>
        </w:rPr>
        <w:t>_fldin</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setphys</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state_fields_in</w:t>
      </w:r>
      <w:proofErr w:type="spellEnd"/>
    </w:p>
    <w:p w14:paraId="7A323168"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diags</w:t>
      </w:r>
      <w:proofErr w:type="gramEnd"/>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setphys</w:t>
      </w:r>
      <w:proofErr w:type="spellEnd"/>
      <w:r w:rsidRPr="00BF7187">
        <w:rPr>
          <w:rFonts w:ascii="Helvetica" w:eastAsia="Times New Roman" w:hAnsi="Helvetica" w:cs="Times New Roman"/>
          <w:color w:val="000000"/>
          <w:sz w:val="21"/>
          <w:szCs w:val="21"/>
        </w:rPr>
        <w:t>: set the diagnostics</w:t>
      </w:r>
    </w:p>
    <w:p w14:paraId="729E5BA3"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intrfc</w:t>
      </w:r>
      <w:proofErr w:type="gramEnd"/>
      <w:r w:rsidRPr="00BF7187">
        <w:rPr>
          <w:rFonts w:ascii="Courier New" w:hAnsi="Courier New" w:cs="Courier New"/>
          <w:color w:val="000000"/>
          <w:sz w:val="20"/>
          <w:szCs w:val="20"/>
        </w:rPr>
        <w:t>_fld</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setphys</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interface_fields</w:t>
      </w:r>
      <w:proofErr w:type="spellEnd"/>
    </w:p>
    <w:p w14:paraId="402E7BF8"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lastRenderedPageBreak/>
        <w:t>rad</w:t>
      </w:r>
      <w:proofErr w:type="gramEnd"/>
      <w:r w:rsidRPr="00BF7187">
        <w:rPr>
          <w:rFonts w:ascii="Courier New" w:hAnsi="Courier New" w:cs="Courier New"/>
          <w:color w:val="000000"/>
          <w:sz w:val="20"/>
          <w:szCs w:val="20"/>
        </w:rPr>
        <w:t>_tend</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radiation_tendencies</w:t>
      </w:r>
      <w:proofErr w:type="spellEnd"/>
    </w:p>
    <w:p w14:paraId="5256A765"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sfc</w:t>
      </w:r>
      <w:proofErr w:type="gramEnd"/>
      <w:r w:rsidRPr="00BF7187">
        <w:rPr>
          <w:rFonts w:ascii="Courier New" w:hAnsi="Courier New" w:cs="Courier New"/>
          <w:color w:val="000000"/>
          <w:sz w:val="20"/>
          <w:szCs w:val="20"/>
        </w:rPr>
        <w:t>_propt</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setphys</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sfc_properties</w:t>
      </w:r>
      <w:proofErr w:type="spellEnd"/>
    </w:p>
    <w:p w14:paraId="6160A069"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cld</w:t>
      </w:r>
      <w:proofErr w:type="gramEnd"/>
      <w:r w:rsidRPr="00BF7187">
        <w:rPr>
          <w:rFonts w:ascii="Courier New" w:hAnsi="Courier New" w:cs="Courier New"/>
          <w:color w:val="000000"/>
          <w:sz w:val="20"/>
          <w:szCs w:val="20"/>
        </w:rPr>
        <w:t>_prop</w:t>
      </w:r>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setphys</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cloud_properties</w:t>
      </w:r>
      <w:proofErr w:type="spellEnd"/>
    </w:p>
    <w:p w14:paraId="52F6CA5D" w14:textId="77777777" w:rsidR="00BF7187" w:rsidRPr="00BF7187" w:rsidRDefault="00BF7187" w:rsidP="00BF7187">
      <w:pPr>
        <w:numPr>
          <w:ilvl w:val="2"/>
          <w:numId w:val="4"/>
        </w:numPr>
        <w:spacing w:before="100" w:beforeAutospacing="1" w:after="100" w:afterAutospacing="1" w:line="330" w:lineRule="atLeast"/>
        <w:ind w:left="6180"/>
        <w:rPr>
          <w:rFonts w:ascii="Helvetica" w:eastAsia="Times New Roman" w:hAnsi="Helvetica" w:cs="Times New Roman"/>
          <w:color w:val="000000"/>
          <w:sz w:val="21"/>
          <w:szCs w:val="21"/>
        </w:rPr>
      </w:pPr>
      <w:proofErr w:type="spellStart"/>
      <w:proofErr w:type="gramStart"/>
      <w:r w:rsidRPr="00BF7187">
        <w:rPr>
          <w:rFonts w:ascii="Courier New" w:hAnsi="Courier New" w:cs="Courier New"/>
          <w:color w:val="000000"/>
          <w:sz w:val="20"/>
          <w:szCs w:val="20"/>
        </w:rPr>
        <w:t>tbddata</w:t>
      </w:r>
      <w:proofErr w:type="gramEnd"/>
      <w:r w:rsidRPr="00BF7187">
        <w:rPr>
          <w:rFonts w:ascii="Helvetica" w:eastAsia="Times New Roman" w:hAnsi="Helvetica" w:cs="Times New Roman"/>
          <w:color w:val="000000"/>
          <w:sz w:val="21"/>
          <w:szCs w:val="21"/>
        </w:rPr>
        <w:t>%</w:t>
      </w:r>
      <w:r w:rsidRPr="00BF7187">
        <w:rPr>
          <w:rFonts w:ascii="Courier New" w:hAnsi="Courier New" w:cs="Courier New"/>
          <w:color w:val="000000"/>
          <w:sz w:val="20"/>
          <w:szCs w:val="20"/>
        </w:rPr>
        <w:t>set</w:t>
      </w:r>
      <w:proofErr w:type="spellEnd"/>
      <w:r w:rsidRPr="00BF7187">
        <w:rPr>
          <w:rFonts w:ascii="Helvetica" w:eastAsia="Times New Roman" w:hAnsi="Helvetica" w:cs="Times New Roman"/>
          <w:color w:val="000000"/>
          <w:sz w:val="21"/>
          <w:szCs w:val="21"/>
        </w:rPr>
        <w:t xml:space="preserve">: set the </w:t>
      </w:r>
      <w:proofErr w:type="spellStart"/>
      <w:r w:rsidRPr="00BF7187">
        <w:rPr>
          <w:rFonts w:ascii="Helvetica" w:eastAsia="Times New Roman" w:hAnsi="Helvetica" w:cs="Times New Roman"/>
          <w:color w:val="000000"/>
          <w:sz w:val="21"/>
          <w:szCs w:val="21"/>
        </w:rPr>
        <w:t>tbd_ddt</w:t>
      </w:r>
      <w:proofErr w:type="spellEnd"/>
    </w:p>
    <w:p w14:paraId="60BE330A" w14:textId="77777777" w:rsidR="00BF7187" w:rsidRPr="00BF7187" w:rsidRDefault="00BF7187" w:rsidP="00BF7187">
      <w:pPr>
        <w:numPr>
          <w:ilvl w:val="1"/>
          <w:numId w:val="4"/>
        </w:numPr>
        <w:spacing w:before="100" w:beforeAutospacing="1" w:after="100" w:afterAutospacing="1" w:line="330" w:lineRule="atLeast"/>
        <w:ind w:left="5460"/>
        <w:rPr>
          <w:rFonts w:ascii="Helvetica" w:eastAsia="Times New Roman" w:hAnsi="Helvetica" w:cs="Times New Roman"/>
          <w:color w:val="000000"/>
          <w:sz w:val="21"/>
          <w:szCs w:val="21"/>
        </w:rPr>
      </w:pPr>
      <w:r w:rsidRPr="00BF7187">
        <w:rPr>
          <w:rFonts w:ascii="Helvetica" w:eastAsia="Times New Roman" w:hAnsi="Helvetica" w:cs="Times New Roman"/>
          <w:color w:val="000000"/>
          <w:sz w:val="21"/>
          <w:szCs w:val="21"/>
        </w:rPr>
        <w:t>Invoke the method </w:t>
      </w:r>
      <w:proofErr w:type="spellStart"/>
      <w:r w:rsidRPr="00BF7187">
        <w:rPr>
          <w:rFonts w:ascii="Courier New" w:hAnsi="Courier New" w:cs="Courier New"/>
          <w:color w:val="000000"/>
          <w:sz w:val="20"/>
          <w:szCs w:val="20"/>
        </w:rPr>
        <w:t>nuopc_phys_run</w:t>
      </w:r>
      <w:proofErr w:type="spellEnd"/>
      <w:r w:rsidRPr="00BF7187">
        <w:rPr>
          <w:rFonts w:ascii="Helvetica" w:eastAsia="Times New Roman" w:hAnsi="Helvetica" w:cs="Times New Roman"/>
          <w:color w:val="000000"/>
          <w:sz w:val="21"/>
          <w:szCs w:val="21"/>
        </w:rPr>
        <w:t> from module </w:t>
      </w:r>
      <w:hyperlink r:id="rId22" w:tooltip="the interface between the dynamic core and the physics packages " w:history="1">
        <w:proofErr w:type="spellStart"/>
        <w:r w:rsidRPr="00BF7187">
          <w:rPr>
            <w:rFonts w:ascii="Helvetica" w:eastAsia="Times New Roman" w:hAnsi="Helvetica" w:cs="Times New Roman"/>
            <w:b/>
            <w:bCs/>
            <w:color w:val="4665A2"/>
            <w:sz w:val="21"/>
            <w:szCs w:val="21"/>
            <w:u w:val="single"/>
          </w:rPr>
          <w:t>nuopc_physics</w:t>
        </w:r>
        <w:proofErr w:type="spellEnd"/>
      </w:hyperlink>
      <w:r w:rsidRPr="00BF7187">
        <w:rPr>
          <w:rFonts w:ascii="Helvetica" w:eastAsia="Times New Roman" w:hAnsi="Helvetica" w:cs="Times New Roman"/>
          <w:color w:val="000000"/>
          <w:sz w:val="21"/>
          <w:szCs w:val="21"/>
        </w:rPr>
        <w:t> to advance the non-radiation physics a single step. The method calls </w:t>
      </w:r>
      <w:proofErr w:type="spellStart"/>
      <w:r w:rsidRPr="00BF7187">
        <w:rPr>
          <w:rFonts w:ascii="Courier New" w:hAnsi="Courier New" w:cs="Courier New"/>
          <w:color w:val="000000"/>
          <w:sz w:val="20"/>
          <w:szCs w:val="20"/>
        </w:rPr>
        <w:t>gbphys</w:t>
      </w:r>
      <w:proofErr w:type="spellEnd"/>
      <w:r w:rsidRPr="00BF7187">
        <w:rPr>
          <w:rFonts w:ascii="Helvetica" w:eastAsia="Times New Roman" w:hAnsi="Helvetica" w:cs="Times New Roman"/>
          <w:color w:val="000000"/>
          <w:sz w:val="21"/>
          <w:szCs w:val="21"/>
        </w:rPr>
        <w:t> with pointers to the containers specifying the call's argument list.</w:t>
      </w:r>
    </w:p>
    <w:p w14:paraId="7BB8FDFE" w14:textId="77777777" w:rsidR="00BF7187" w:rsidRPr="00BF7187" w:rsidRDefault="00BF7187" w:rsidP="00BF7187">
      <w:pPr>
        <w:spacing w:line="330" w:lineRule="atLeast"/>
        <w:jc w:val="center"/>
        <w:rPr>
          <w:rFonts w:ascii="Helvetica" w:eastAsia="Times New Roman" w:hAnsi="Helvetica" w:cs="Times New Roman"/>
          <w:color w:val="000000"/>
          <w:sz w:val="21"/>
          <w:szCs w:val="21"/>
        </w:rPr>
      </w:pPr>
      <w:r w:rsidRPr="00BF7187">
        <w:rPr>
          <w:rFonts w:ascii="Helvetica" w:eastAsia="Times New Roman" w:hAnsi="Helvetica" w:cs="Times New Roman"/>
          <w:noProof/>
          <w:color w:val="000000"/>
          <w:sz w:val="21"/>
          <w:szCs w:val="21"/>
        </w:rPr>
        <mc:AlternateContent>
          <mc:Choice Requires="wps">
            <w:drawing>
              <wp:inline distT="0" distB="0" distL="0" distR="0" wp14:anchorId="122AE28F" wp14:editId="12424CF6">
                <wp:extent cx="307340" cy="307340"/>
                <wp:effectExtent l="0" t="0" r="0" b="0"/>
                <wp:docPr id="1" name="Rectangle 1" descr="loopb_over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6BD0AE2" id="Rectangle_x0020_1" o:spid="_x0000_s1026" alt="loopb_overview.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C8/JI&#10;wgIAANIFAAAOAAAAAAAAAAAAAAAAACwCAABkcnMvZTJvRG9jLnhtbFBLAQItABQABgAIAAAAIQDr&#10;xsCk2QAAAAMBAAAPAAAAAAAAAAAAAAAAABoFAABkcnMvZG93bnJldi54bWxQSwUGAAAAAAQABADz&#10;AAAAIAYAAAAA&#10;" filled="f" stroked="f">
                <o:lock v:ext="edit" aspectratio="t"/>
                <w10:anchorlock/>
              </v:rect>
            </w:pict>
          </mc:Fallback>
        </mc:AlternateContent>
      </w:r>
    </w:p>
    <w:p w14:paraId="735695DA" w14:textId="7432B84E" w:rsidR="00371E59" w:rsidRDefault="006C795F" w:rsidP="006C795F">
      <w:pPr>
        <w:tabs>
          <w:tab w:val="center" w:pos="4680"/>
          <w:tab w:val="left" w:pos="6157"/>
        </w:tabs>
        <w:spacing w:line="330" w:lineRule="atLeast"/>
        <w:rPr>
          <w:rFonts w:ascii="Helvetica" w:eastAsia="Times New Roman" w:hAnsi="Helvetica" w:cs="Times New Roman"/>
          <w:b/>
          <w:bCs/>
          <w:color w:val="000000"/>
          <w:sz w:val="21"/>
          <w:szCs w:val="21"/>
        </w:rPr>
      </w:pPr>
      <w:r>
        <w:rPr>
          <w:rFonts w:ascii="Helvetica" w:eastAsia="Times New Roman" w:hAnsi="Helvetica" w:cs="Times New Roman"/>
          <w:b/>
          <w:bCs/>
          <w:color w:val="000000"/>
          <w:sz w:val="21"/>
          <w:szCs w:val="21"/>
        </w:rPr>
        <w:tab/>
      </w:r>
      <w:commentRangeStart w:id="36"/>
      <w:proofErr w:type="spellStart"/>
      <w:proofErr w:type="gramStart"/>
      <w:r w:rsidR="00BF7187" w:rsidRPr="00BF7187">
        <w:rPr>
          <w:rFonts w:ascii="Helvetica" w:eastAsia="Times New Roman" w:hAnsi="Helvetica" w:cs="Times New Roman"/>
          <w:b/>
          <w:bCs/>
          <w:color w:val="000000"/>
          <w:sz w:val="21"/>
          <w:szCs w:val="21"/>
        </w:rPr>
        <w:t>gloopb</w:t>
      </w:r>
      <w:proofErr w:type="spellEnd"/>
      <w:proofErr w:type="gramEnd"/>
      <w:r w:rsidR="00BF7187" w:rsidRPr="00BF7187">
        <w:rPr>
          <w:rFonts w:ascii="Helvetica" w:eastAsia="Times New Roman" w:hAnsi="Helvetica" w:cs="Times New Roman"/>
          <w:b/>
          <w:bCs/>
          <w:color w:val="000000"/>
          <w:sz w:val="21"/>
          <w:szCs w:val="21"/>
        </w:rPr>
        <w:t xml:space="preserve"> calls to </w:t>
      </w:r>
      <w:commentRangeStart w:id="37"/>
      <w:r w:rsidR="00BF7187" w:rsidRPr="00BF7187">
        <w:rPr>
          <w:rFonts w:ascii="Helvetica" w:eastAsia="Times New Roman" w:hAnsi="Helvetica" w:cs="Times New Roman"/>
          <w:b/>
          <w:bCs/>
          <w:color w:val="000000"/>
          <w:sz w:val="21"/>
          <w:szCs w:val="21"/>
        </w:rPr>
        <w:t>IPD</w:t>
      </w:r>
      <w:commentRangeEnd w:id="36"/>
      <w:r w:rsidR="005C4EB8">
        <w:rPr>
          <w:rStyle w:val="CommentReference"/>
        </w:rPr>
        <w:commentReference w:id="36"/>
      </w:r>
      <w:commentRangeEnd w:id="37"/>
      <w:r w:rsidR="00DC1574">
        <w:rPr>
          <w:rStyle w:val="CommentReference"/>
        </w:rPr>
        <w:commentReference w:id="37"/>
      </w:r>
    </w:p>
    <w:p w14:paraId="58D57940" w14:textId="77777777" w:rsidR="006C795F" w:rsidRDefault="006C795F" w:rsidP="006C795F">
      <w:pPr>
        <w:tabs>
          <w:tab w:val="center" w:pos="4680"/>
          <w:tab w:val="left" w:pos="6157"/>
        </w:tabs>
        <w:spacing w:line="330" w:lineRule="atLeast"/>
        <w:rPr>
          <w:rFonts w:ascii="Helvetica" w:eastAsia="Times New Roman" w:hAnsi="Helvetica" w:cs="Times New Roman"/>
          <w:b/>
          <w:bCs/>
          <w:color w:val="000000"/>
          <w:sz w:val="21"/>
          <w:szCs w:val="21"/>
        </w:rPr>
      </w:pPr>
    </w:p>
    <w:p w14:paraId="53D8F2A4" w14:textId="77777777" w:rsidR="006C795F" w:rsidRPr="006C795F" w:rsidRDefault="006C795F" w:rsidP="006C795F">
      <w:pPr>
        <w:shd w:val="clear" w:color="auto" w:fill="F9FAFC"/>
        <w:spacing w:line="420" w:lineRule="atLeast"/>
        <w:rPr>
          <w:rFonts w:ascii="Helvetica" w:eastAsia="Times New Roman" w:hAnsi="Helvetica" w:cs="Times New Roman"/>
          <w:b/>
          <w:bCs/>
          <w:color w:val="000000"/>
          <w:sz w:val="32"/>
          <w:szCs w:val="32"/>
        </w:rPr>
      </w:pPr>
      <w:r w:rsidRPr="006C795F">
        <w:rPr>
          <w:rFonts w:ascii="Helvetica" w:eastAsia="Times New Roman" w:hAnsi="Helvetica" w:cs="Times New Roman"/>
          <w:b/>
          <w:bCs/>
          <w:color w:val="000000"/>
          <w:sz w:val="32"/>
          <w:szCs w:val="32"/>
        </w:rPr>
        <w:t>Getting the code</w:t>
      </w:r>
    </w:p>
    <w:p w14:paraId="44E15A44" w14:textId="77777777" w:rsidR="006C795F" w:rsidRPr="006C795F" w:rsidRDefault="006C795F" w:rsidP="006C795F">
      <w:pPr>
        <w:shd w:val="clear" w:color="auto" w:fill="FFFFFF"/>
        <w:spacing w:before="100" w:beforeAutospacing="1" w:after="100" w:afterAutospacing="1" w:line="330" w:lineRule="atLeast"/>
        <w:rPr>
          <w:rFonts w:ascii="Helvetica" w:hAnsi="Helvetica" w:cs="Times New Roman"/>
          <w:color w:val="000000"/>
          <w:sz w:val="21"/>
          <w:szCs w:val="21"/>
        </w:rPr>
      </w:pPr>
      <w:r w:rsidRPr="006C795F">
        <w:rPr>
          <w:rFonts w:ascii="Helvetica" w:hAnsi="Helvetica" w:cs="Times New Roman"/>
          <w:color w:val="000000"/>
          <w:sz w:val="21"/>
          <w:szCs w:val="21"/>
        </w:rPr>
        <w:t>This page explains how to checkout the code and what is included.</w:t>
      </w:r>
    </w:p>
    <w:p w14:paraId="1450BC18" w14:textId="77777777" w:rsidR="006C795F" w:rsidRPr="006C795F" w:rsidRDefault="006C795F" w:rsidP="006C795F">
      <w:pPr>
        <w:shd w:val="clear" w:color="auto" w:fill="FFFFFF"/>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6C795F">
        <w:rPr>
          <w:rFonts w:ascii="Helvetica" w:eastAsia="Times New Roman" w:hAnsi="Helvetica" w:cs="Times New Roman"/>
          <w:b/>
          <w:bCs/>
          <w:color w:val="000000"/>
          <w:kern w:val="36"/>
          <w:sz w:val="48"/>
          <w:szCs w:val="48"/>
        </w:rPr>
        <w:t xml:space="preserve">Checking out the </w:t>
      </w:r>
      <w:commentRangeStart w:id="38"/>
      <w:commentRangeStart w:id="39"/>
      <w:r w:rsidRPr="006C795F">
        <w:rPr>
          <w:rFonts w:ascii="Helvetica" w:eastAsia="Times New Roman" w:hAnsi="Helvetica" w:cs="Times New Roman"/>
          <w:b/>
          <w:bCs/>
          <w:color w:val="000000"/>
          <w:kern w:val="36"/>
          <w:sz w:val="48"/>
          <w:szCs w:val="48"/>
        </w:rPr>
        <w:t>code</w:t>
      </w:r>
      <w:commentRangeEnd w:id="38"/>
      <w:r w:rsidR="00AA5AD4">
        <w:rPr>
          <w:rStyle w:val="CommentReference"/>
        </w:rPr>
        <w:commentReference w:id="38"/>
      </w:r>
      <w:commentRangeEnd w:id="39"/>
      <w:r w:rsidR="00DC1574">
        <w:rPr>
          <w:rStyle w:val="CommentReference"/>
        </w:rPr>
        <w:commentReference w:id="39"/>
      </w:r>
    </w:p>
    <w:p w14:paraId="784CB2F1" w14:textId="77777777" w:rsidR="006C795F" w:rsidRPr="006C795F" w:rsidRDefault="006C795F" w:rsidP="006C795F">
      <w:pPr>
        <w:shd w:val="clear" w:color="auto" w:fill="FFFFFF"/>
        <w:spacing w:before="100" w:beforeAutospacing="1" w:after="100" w:afterAutospacing="1" w:line="330" w:lineRule="atLeast"/>
        <w:rPr>
          <w:rFonts w:ascii="Helvetica" w:hAnsi="Helvetica" w:cs="Times New Roman"/>
          <w:color w:val="000000"/>
          <w:sz w:val="21"/>
          <w:szCs w:val="21"/>
        </w:rPr>
      </w:pPr>
      <w:r w:rsidRPr="006C795F">
        <w:rPr>
          <w:rFonts w:ascii="Helvetica" w:hAnsi="Helvetica" w:cs="Times New Roman"/>
          <w:color w:val="000000"/>
          <w:sz w:val="21"/>
          <w:szCs w:val="21"/>
        </w:rPr>
        <w:t xml:space="preserve">The source code is available by combining two branches of the EMC repository, one for NEMS and one for GFS. </w:t>
      </w:r>
      <w:proofErr w:type="gramStart"/>
      <w:r w:rsidRPr="006C795F">
        <w:rPr>
          <w:rFonts w:ascii="Helvetica" w:hAnsi="Helvetica" w:cs="Times New Roman"/>
          <w:color w:val="000000"/>
          <w:sz w:val="21"/>
          <w:szCs w:val="21"/>
        </w:rPr>
        <w:t>The code can be checked out by typing the following lines</w:t>
      </w:r>
      <w:proofErr w:type="gramEnd"/>
      <w:r w:rsidRPr="006C795F">
        <w:rPr>
          <w:rFonts w:ascii="Helvetica" w:hAnsi="Helvetica" w:cs="Times New Roman"/>
          <w:color w:val="000000"/>
          <w:sz w:val="21"/>
          <w:szCs w:val="21"/>
        </w:rPr>
        <w:t>:</w:t>
      </w:r>
    </w:p>
    <w:p w14:paraId="3179B9AB" w14:textId="77777777" w:rsidR="006C795F" w:rsidRPr="006C795F" w:rsidRDefault="006C795F" w:rsidP="006C795F">
      <w:pPr>
        <w:numPr>
          <w:ilvl w:val="0"/>
          <w:numId w:val="5"/>
        </w:numPr>
        <w:shd w:val="clear" w:color="auto" w:fill="FFFFFF"/>
        <w:spacing w:before="100" w:beforeAutospacing="1" w:after="100" w:afterAutospacing="1" w:line="330" w:lineRule="atLeast"/>
        <w:ind w:left="90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svn</w:t>
      </w:r>
      <w:proofErr w:type="spellEnd"/>
      <w:proofErr w:type="gramEnd"/>
      <w:r w:rsidRPr="006C795F">
        <w:rPr>
          <w:rFonts w:ascii="Helvetica" w:eastAsia="Times New Roman" w:hAnsi="Helvetica" w:cs="Times New Roman"/>
          <w:color w:val="000000"/>
          <w:sz w:val="21"/>
          <w:szCs w:val="21"/>
        </w:rPr>
        <w:t xml:space="preserve"> checkout </w:t>
      </w:r>
      <w:hyperlink r:id="rId23" w:history="1">
        <w:r w:rsidRPr="006C795F">
          <w:rPr>
            <w:rFonts w:ascii="Helvetica" w:eastAsia="Times New Roman" w:hAnsi="Helvetica" w:cs="Times New Roman"/>
            <w:color w:val="4665A2"/>
            <w:sz w:val="21"/>
            <w:szCs w:val="21"/>
          </w:rPr>
          <w:t>https://svnemc.ncep.noaa.gov/projects/nems/branches/PhysDrvI</w:t>
        </w:r>
      </w:hyperlink>
    </w:p>
    <w:p w14:paraId="25D4A12D" w14:textId="77777777" w:rsidR="006C795F" w:rsidRPr="006C795F" w:rsidRDefault="006C795F" w:rsidP="006C795F">
      <w:pPr>
        <w:numPr>
          <w:ilvl w:val="0"/>
          <w:numId w:val="5"/>
        </w:numPr>
        <w:shd w:val="clear" w:color="auto" w:fill="FFFFFF"/>
        <w:spacing w:before="100" w:beforeAutospacing="1" w:after="100" w:afterAutospacing="1" w:line="330" w:lineRule="atLeast"/>
        <w:ind w:left="900"/>
        <w:rPr>
          <w:rFonts w:ascii="Helvetica" w:eastAsia="Times New Roman" w:hAnsi="Helvetica" w:cs="Times New Roman"/>
          <w:color w:val="000000"/>
          <w:sz w:val="21"/>
          <w:szCs w:val="21"/>
        </w:rPr>
      </w:pPr>
      <w:r w:rsidRPr="006C795F">
        <w:rPr>
          <w:rFonts w:ascii="Helvetica" w:eastAsia="Times New Roman" w:hAnsi="Helvetica" w:cs="Times New Roman"/>
          <w:color w:val="000000"/>
          <w:sz w:val="21"/>
          <w:szCs w:val="21"/>
        </w:rPr>
        <w:t xml:space="preserve">cd </w:t>
      </w:r>
      <w:proofErr w:type="spellStart"/>
      <w:r w:rsidRPr="006C795F">
        <w:rPr>
          <w:rFonts w:ascii="Helvetica" w:eastAsia="Times New Roman" w:hAnsi="Helvetica" w:cs="Times New Roman"/>
          <w:color w:val="000000"/>
          <w:sz w:val="21"/>
          <w:szCs w:val="21"/>
        </w:rPr>
        <w:t>PhysDrvI</w:t>
      </w:r>
      <w:proofErr w:type="spellEnd"/>
      <w:r w:rsidRPr="006C795F">
        <w:rPr>
          <w:rFonts w:ascii="Helvetica" w:eastAsia="Times New Roman" w:hAnsi="Helvetica" w:cs="Times New Roman"/>
          <w:color w:val="000000"/>
          <w:sz w:val="21"/>
          <w:szCs w:val="21"/>
        </w:rPr>
        <w:t>/</w:t>
      </w:r>
      <w:proofErr w:type="spellStart"/>
      <w:r w:rsidRPr="006C795F">
        <w:rPr>
          <w:rFonts w:ascii="Helvetica" w:eastAsia="Times New Roman" w:hAnsi="Helvetica" w:cs="Times New Roman"/>
          <w:color w:val="000000"/>
          <w:sz w:val="21"/>
          <w:szCs w:val="21"/>
        </w:rPr>
        <w:t>src</w:t>
      </w:r>
      <w:proofErr w:type="spellEnd"/>
      <w:r w:rsidRPr="006C795F">
        <w:rPr>
          <w:rFonts w:ascii="Helvetica" w:eastAsia="Times New Roman" w:hAnsi="Helvetica" w:cs="Times New Roman"/>
          <w:color w:val="000000"/>
          <w:sz w:val="21"/>
          <w:szCs w:val="21"/>
        </w:rPr>
        <w:t>/</w:t>
      </w:r>
      <w:proofErr w:type="spellStart"/>
      <w:r w:rsidRPr="006C795F">
        <w:rPr>
          <w:rFonts w:ascii="Helvetica" w:eastAsia="Times New Roman" w:hAnsi="Helvetica" w:cs="Times New Roman"/>
          <w:color w:val="000000"/>
          <w:sz w:val="21"/>
          <w:szCs w:val="21"/>
        </w:rPr>
        <w:t>atmos</w:t>
      </w:r>
      <w:proofErr w:type="spellEnd"/>
    </w:p>
    <w:p w14:paraId="6937FCD5" w14:textId="77777777" w:rsidR="006C795F" w:rsidRPr="006C795F" w:rsidRDefault="006C795F" w:rsidP="006C795F">
      <w:pPr>
        <w:numPr>
          <w:ilvl w:val="0"/>
          <w:numId w:val="5"/>
        </w:numPr>
        <w:shd w:val="clear" w:color="auto" w:fill="FFFFFF"/>
        <w:spacing w:before="100" w:beforeAutospacing="1" w:after="100" w:afterAutospacing="1" w:line="330" w:lineRule="atLeast"/>
        <w:ind w:left="90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svn</w:t>
      </w:r>
      <w:proofErr w:type="spellEnd"/>
      <w:proofErr w:type="gramEnd"/>
      <w:r w:rsidRPr="006C795F">
        <w:rPr>
          <w:rFonts w:ascii="Helvetica" w:eastAsia="Times New Roman" w:hAnsi="Helvetica" w:cs="Times New Roman"/>
          <w:color w:val="000000"/>
          <w:sz w:val="21"/>
          <w:szCs w:val="21"/>
        </w:rPr>
        <w:t xml:space="preserve"> checkout </w:t>
      </w:r>
      <w:hyperlink r:id="rId24" w:history="1">
        <w:r w:rsidRPr="006C795F">
          <w:rPr>
            <w:rFonts w:ascii="Helvetica" w:eastAsia="Times New Roman" w:hAnsi="Helvetica" w:cs="Times New Roman"/>
            <w:color w:val="4665A2"/>
            <w:sz w:val="21"/>
            <w:szCs w:val="21"/>
          </w:rPr>
          <w:t>https://svnemc.ncep.noaa.gov/projects/gsm/branches/PhysDrvI</w:t>
        </w:r>
      </w:hyperlink>
      <w:r w:rsidRPr="006C795F">
        <w:rPr>
          <w:rFonts w:ascii="Helvetica" w:eastAsia="Times New Roman" w:hAnsi="Helvetica" w:cs="Times New Roman"/>
          <w:color w:val="000000"/>
          <w:sz w:val="21"/>
          <w:szCs w:val="21"/>
        </w:rPr>
        <w:t> </w:t>
      </w:r>
      <w:proofErr w:type="spellStart"/>
      <w:r w:rsidRPr="006C795F">
        <w:rPr>
          <w:rFonts w:ascii="Helvetica" w:eastAsia="Times New Roman" w:hAnsi="Helvetica" w:cs="Times New Roman"/>
          <w:color w:val="000000"/>
          <w:sz w:val="21"/>
          <w:szCs w:val="21"/>
        </w:rPr>
        <w:t>gsm</w:t>
      </w:r>
      <w:proofErr w:type="spellEnd"/>
    </w:p>
    <w:p w14:paraId="23EB6E24" w14:textId="77777777" w:rsidR="006C795F" w:rsidRPr="006C795F" w:rsidRDefault="006C795F" w:rsidP="006C795F">
      <w:pPr>
        <w:shd w:val="clear" w:color="auto" w:fill="FFFFFF"/>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6C795F">
        <w:rPr>
          <w:rFonts w:ascii="Helvetica" w:eastAsia="Times New Roman" w:hAnsi="Helvetica" w:cs="Times New Roman"/>
          <w:b/>
          <w:bCs/>
          <w:color w:val="000000"/>
          <w:kern w:val="36"/>
          <w:sz w:val="48"/>
          <w:szCs w:val="48"/>
        </w:rPr>
        <w:t>Directory Structure</w:t>
      </w:r>
    </w:p>
    <w:p w14:paraId="19ED3119" w14:textId="562F38FC" w:rsidR="006C795F" w:rsidRPr="006C795F" w:rsidRDefault="006C795F" w:rsidP="006C795F">
      <w:pPr>
        <w:shd w:val="clear" w:color="auto" w:fill="FFFFFF"/>
        <w:spacing w:before="100" w:beforeAutospacing="1" w:after="100" w:afterAutospacing="1" w:line="330" w:lineRule="atLeast"/>
        <w:rPr>
          <w:rFonts w:ascii="Helvetica" w:hAnsi="Helvetica" w:cs="Times New Roman"/>
          <w:color w:val="000000"/>
          <w:sz w:val="21"/>
          <w:szCs w:val="21"/>
        </w:rPr>
      </w:pPr>
      <w:r w:rsidRPr="006C795F">
        <w:rPr>
          <w:rFonts w:ascii="Helvetica" w:hAnsi="Helvetica" w:cs="Times New Roman"/>
          <w:color w:val="000000"/>
          <w:sz w:val="21"/>
          <w:szCs w:val="21"/>
        </w:rPr>
        <w:t xml:space="preserve">Once you have obtained the code, you will have the following directory structure within the </w:t>
      </w:r>
      <w:proofErr w:type="spellStart"/>
      <w:r w:rsidRPr="006C795F">
        <w:rPr>
          <w:rFonts w:ascii="Helvetica" w:hAnsi="Helvetica" w:cs="Times New Roman"/>
          <w:color w:val="000000"/>
          <w:sz w:val="21"/>
          <w:szCs w:val="21"/>
        </w:rPr>
        <w:t>PhysDrvI</w:t>
      </w:r>
      <w:proofErr w:type="spellEnd"/>
      <w:r w:rsidRPr="006C795F">
        <w:rPr>
          <w:rFonts w:ascii="Helvetica" w:hAnsi="Helvetica" w:cs="Times New Roman"/>
          <w:color w:val="000000"/>
          <w:sz w:val="21"/>
          <w:szCs w:val="21"/>
        </w:rPr>
        <w:t xml:space="preserve"> directory (only </w:t>
      </w:r>
      <w:ins w:id="40" w:author="Ligia Bernardet" w:date="2016-06-13T20:33:00Z">
        <w:r w:rsidR="00AA5AD4">
          <w:rPr>
            <w:rFonts w:ascii="Helvetica" w:hAnsi="Helvetica" w:cs="Times New Roman"/>
            <w:color w:val="000000"/>
            <w:sz w:val="21"/>
            <w:szCs w:val="21"/>
          </w:rPr>
          <w:t>relevant</w:t>
        </w:r>
        <w:r w:rsidR="00AA5AD4" w:rsidRPr="006C795F">
          <w:rPr>
            <w:rFonts w:ascii="Helvetica" w:hAnsi="Helvetica" w:cs="Times New Roman"/>
            <w:color w:val="000000"/>
            <w:sz w:val="21"/>
            <w:szCs w:val="21"/>
          </w:rPr>
          <w:t xml:space="preserve"> </w:t>
        </w:r>
      </w:ins>
      <w:r w:rsidRPr="006C795F">
        <w:rPr>
          <w:rFonts w:ascii="Helvetica" w:hAnsi="Helvetica" w:cs="Times New Roman"/>
          <w:color w:val="000000"/>
          <w:sz w:val="21"/>
          <w:szCs w:val="21"/>
        </w:rPr>
        <w:t>directories and files are listed here).</w:t>
      </w:r>
    </w:p>
    <w:p w14:paraId="3B8153A4" w14:textId="77777777" w:rsidR="006C795F" w:rsidRPr="006C795F" w:rsidRDefault="006C795F" w:rsidP="006C795F">
      <w:pPr>
        <w:numPr>
          <w:ilvl w:val="0"/>
          <w:numId w:val="6"/>
        </w:numPr>
        <w:shd w:val="clear" w:color="auto" w:fill="FFFFFF"/>
        <w:spacing w:before="100" w:beforeAutospacing="1" w:after="100" w:afterAutospacing="1" w:line="330" w:lineRule="atLeast"/>
        <w:ind w:left="90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src</w:t>
      </w:r>
      <w:proofErr w:type="spellEnd"/>
      <w:proofErr w:type="gramEnd"/>
      <w:r w:rsidRPr="006C795F">
        <w:rPr>
          <w:rFonts w:ascii="Helvetica" w:eastAsia="Times New Roman" w:hAnsi="Helvetica" w:cs="Times New Roman"/>
          <w:color w:val="000000"/>
          <w:sz w:val="21"/>
          <w:szCs w:val="21"/>
        </w:rPr>
        <w:t>/</w:t>
      </w:r>
      <w:proofErr w:type="spellStart"/>
      <w:r w:rsidRPr="006C795F">
        <w:rPr>
          <w:rFonts w:ascii="Helvetica" w:eastAsia="Times New Roman" w:hAnsi="Helvetica" w:cs="Times New Roman"/>
          <w:color w:val="000000"/>
          <w:sz w:val="21"/>
          <w:szCs w:val="21"/>
        </w:rPr>
        <w:t>atmos</w:t>
      </w:r>
      <w:proofErr w:type="spellEnd"/>
      <w:r w:rsidRPr="006C795F">
        <w:rPr>
          <w:rFonts w:ascii="Helvetica" w:eastAsia="Times New Roman" w:hAnsi="Helvetica" w:cs="Times New Roman"/>
          <w:color w:val="000000"/>
          <w:sz w:val="21"/>
          <w:szCs w:val="21"/>
        </w:rPr>
        <w:t>/</w:t>
      </w:r>
      <w:proofErr w:type="spellStart"/>
      <w:r w:rsidRPr="006C795F">
        <w:rPr>
          <w:rFonts w:ascii="Helvetica" w:eastAsia="Times New Roman" w:hAnsi="Helvetica" w:cs="Times New Roman"/>
          <w:color w:val="000000"/>
          <w:sz w:val="21"/>
          <w:szCs w:val="21"/>
        </w:rPr>
        <w:t>phys</w:t>
      </w:r>
      <w:proofErr w:type="spellEnd"/>
      <w:r w:rsidRPr="006C795F">
        <w:rPr>
          <w:rFonts w:ascii="Helvetica" w:eastAsia="Times New Roman" w:hAnsi="Helvetica" w:cs="Times New Roman"/>
          <w:color w:val="000000"/>
          <w:sz w:val="21"/>
          <w:szCs w:val="21"/>
        </w:rPr>
        <w:t>/</w:t>
      </w:r>
    </w:p>
    <w:p w14:paraId="6B727FF6" w14:textId="6CA9F5AF" w:rsidR="006C795F" w:rsidRPr="006C795F" w:rsidRDefault="00DC1574"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hyperlink r:id="rId25" w:tooltip="This file is the NUOPC Physics Driver. It contains all the subroutines necessary to interface with th..." w:history="1">
        <w:proofErr w:type="gramStart"/>
        <w:r w:rsidR="006C795F" w:rsidRPr="006C795F">
          <w:rPr>
            <w:rFonts w:ascii="Helvetica" w:eastAsia="Times New Roman" w:hAnsi="Helvetica" w:cs="Times New Roman"/>
            <w:b/>
            <w:bCs/>
            <w:color w:val="4665A2"/>
            <w:sz w:val="21"/>
            <w:szCs w:val="21"/>
          </w:rPr>
          <w:t>nuopc</w:t>
        </w:r>
        <w:proofErr w:type="gramEnd"/>
        <w:r w:rsidR="006C795F" w:rsidRPr="006C795F">
          <w:rPr>
            <w:rFonts w:ascii="Helvetica" w:eastAsia="Times New Roman" w:hAnsi="Helvetica" w:cs="Times New Roman"/>
            <w:b/>
            <w:bCs/>
            <w:color w:val="4665A2"/>
            <w:sz w:val="21"/>
            <w:szCs w:val="21"/>
          </w:rPr>
          <w:t>_physics.F90</w:t>
        </w:r>
      </w:hyperlink>
      <w:r w:rsidR="006C795F" w:rsidRPr="006C795F">
        <w:rPr>
          <w:rFonts w:ascii="Helvetica" w:eastAsia="Times New Roman" w:hAnsi="Helvetica" w:cs="Times New Roman"/>
          <w:color w:val="000000"/>
          <w:sz w:val="21"/>
          <w:szCs w:val="21"/>
        </w:rPr>
        <w:t xml:space="preserve"> ... physics driver, DDTs, wrapper </w:t>
      </w:r>
      <w:ins w:id="41" w:author="Ligia Bernardet" w:date="2016-06-13T20:33:00Z">
        <w:r w:rsidR="00AA5AD4">
          <w:rPr>
            <w:rFonts w:ascii="Helvetica" w:eastAsia="Times New Roman" w:hAnsi="Helvetica" w:cs="Times New Roman"/>
            <w:color w:val="000000"/>
            <w:sz w:val="21"/>
            <w:szCs w:val="21"/>
          </w:rPr>
          <w:t>subroutines</w:t>
        </w:r>
      </w:ins>
    </w:p>
    <w:p w14:paraId="22A3E1DA" w14:textId="77777777" w:rsidR="006C795F" w:rsidRPr="006C795F" w:rsidRDefault="00DC1574"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hyperlink r:id="rId26" w:tooltip="This file contains the radiation driver for GFS. " w:history="1">
        <w:proofErr w:type="spellStart"/>
        <w:proofErr w:type="gramStart"/>
        <w:r w:rsidR="006C795F" w:rsidRPr="006C795F">
          <w:rPr>
            <w:rFonts w:ascii="Helvetica" w:eastAsia="Times New Roman" w:hAnsi="Helvetica" w:cs="Times New Roman"/>
            <w:b/>
            <w:bCs/>
            <w:color w:val="4665A2"/>
            <w:sz w:val="21"/>
            <w:szCs w:val="21"/>
          </w:rPr>
          <w:t>grrad.f</w:t>
        </w:r>
        <w:proofErr w:type="spellEnd"/>
        <w:proofErr w:type="gramEnd"/>
      </w:hyperlink>
      <w:r w:rsidR="006C795F" w:rsidRPr="006C795F">
        <w:rPr>
          <w:rFonts w:ascii="Helvetica" w:eastAsia="Times New Roman" w:hAnsi="Helvetica" w:cs="Times New Roman"/>
          <w:color w:val="000000"/>
          <w:sz w:val="21"/>
          <w:szCs w:val="21"/>
        </w:rPr>
        <w:t> ... radiation subroutine</w:t>
      </w:r>
    </w:p>
    <w:p w14:paraId="041C27D0" w14:textId="737D79ED" w:rsidR="006C795F" w:rsidRPr="006C795F" w:rsidRDefault="00DC1574"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hyperlink r:id="rId27" w:tooltip="This file contains the gbphys subroutine. " w:history="1">
        <w:proofErr w:type="spellStart"/>
        <w:proofErr w:type="gramStart"/>
        <w:r w:rsidR="006C795F" w:rsidRPr="006C795F">
          <w:rPr>
            <w:rFonts w:ascii="Helvetica" w:eastAsia="Times New Roman" w:hAnsi="Helvetica" w:cs="Times New Roman"/>
            <w:b/>
            <w:bCs/>
            <w:color w:val="4665A2"/>
            <w:sz w:val="21"/>
            <w:szCs w:val="21"/>
          </w:rPr>
          <w:t>gbphys.f</w:t>
        </w:r>
        <w:proofErr w:type="spellEnd"/>
        <w:proofErr w:type="gramEnd"/>
      </w:hyperlink>
      <w:r w:rsidR="006C795F" w:rsidRPr="006C795F">
        <w:rPr>
          <w:rFonts w:ascii="Helvetica" w:eastAsia="Times New Roman" w:hAnsi="Helvetica" w:cs="Times New Roman"/>
          <w:color w:val="000000"/>
          <w:sz w:val="21"/>
          <w:szCs w:val="21"/>
        </w:rPr>
        <w:t xml:space="preserve"> ... </w:t>
      </w:r>
      <w:ins w:id="42" w:author="Ligia Bernardet" w:date="2016-06-13T20:33:00Z">
        <w:r w:rsidR="00AA5AD4">
          <w:rPr>
            <w:rFonts w:ascii="Helvetica" w:eastAsia="Times New Roman" w:hAnsi="Helvetica" w:cs="Times New Roman"/>
            <w:color w:val="000000"/>
            <w:sz w:val="21"/>
            <w:szCs w:val="21"/>
          </w:rPr>
          <w:t xml:space="preserve">non-radiation </w:t>
        </w:r>
      </w:ins>
      <w:r w:rsidR="006C795F" w:rsidRPr="006C795F">
        <w:rPr>
          <w:rFonts w:ascii="Helvetica" w:eastAsia="Times New Roman" w:hAnsi="Helvetica" w:cs="Times New Roman"/>
          <w:color w:val="000000"/>
          <w:sz w:val="21"/>
          <w:szCs w:val="21"/>
        </w:rPr>
        <w:t>physics subroutine</w:t>
      </w:r>
    </w:p>
    <w:p w14:paraId="47301235" w14:textId="77777777" w:rsidR="006C795F" w:rsidRPr="006C795F" w:rsidRDefault="006C795F" w:rsidP="006C795F">
      <w:pPr>
        <w:numPr>
          <w:ilvl w:val="0"/>
          <w:numId w:val="6"/>
        </w:numPr>
        <w:shd w:val="clear" w:color="auto" w:fill="FFFFFF"/>
        <w:spacing w:before="100" w:beforeAutospacing="1" w:after="100" w:afterAutospacing="1" w:line="330" w:lineRule="atLeast"/>
        <w:ind w:left="90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src</w:t>
      </w:r>
      <w:proofErr w:type="spellEnd"/>
      <w:proofErr w:type="gramEnd"/>
      <w:r w:rsidRPr="006C795F">
        <w:rPr>
          <w:rFonts w:ascii="Helvetica" w:eastAsia="Times New Roman" w:hAnsi="Helvetica" w:cs="Times New Roman"/>
          <w:color w:val="000000"/>
          <w:sz w:val="21"/>
          <w:szCs w:val="21"/>
        </w:rPr>
        <w:t>/</w:t>
      </w:r>
      <w:proofErr w:type="spellStart"/>
      <w:r w:rsidRPr="006C795F">
        <w:rPr>
          <w:rFonts w:ascii="Helvetica" w:eastAsia="Times New Roman" w:hAnsi="Helvetica" w:cs="Times New Roman"/>
          <w:color w:val="000000"/>
          <w:sz w:val="21"/>
          <w:szCs w:val="21"/>
        </w:rPr>
        <w:t>atmos</w:t>
      </w:r>
      <w:proofErr w:type="spellEnd"/>
      <w:r w:rsidRPr="006C795F">
        <w:rPr>
          <w:rFonts w:ascii="Helvetica" w:eastAsia="Times New Roman" w:hAnsi="Helvetica" w:cs="Times New Roman"/>
          <w:color w:val="000000"/>
          <w:sz w:val="21"/>
          <w:szCs w:val="21"/>
        </w:rPr>
        <w:t>/</w:t>
      </w:r>
      <w:proofErr w:type="spellStart"/>
      <w:r w:rsidRPr="006C795F">
        <w:rPr>
          <w:rFonts w:ascii="Helvetica" w:eastAsia="Times New Roman" w:hAnsi="Helvetica" w:cs="Times New Roman"/>
          <w:color w:val="000000"/>
          <w:sz w:val="21"/>
          <w:szCs w:val="21"/>
        </w:rPr>
        <w:t>gsm</w:t>
      </w:r>
      <w:proofErr w:type="spellEnd"/>
      <w:r w:rsidRPr="006C795F">
        <w:rPr>
          <w:rFonts w:ascii="Helvetica" w:eastAsia="Times New Roman" w:hAnsi="Helvetica" w:cs="Times New Roman"/>
          <w:color w:val="000000"/>
          <w:sz w:val="21"/>
          <w:szCs w:val="21"/>
        </w:rPr>
        <w:t>/</w:t>
      </w:r>
      <w:proofErr w:type="spellStart"/>
      <w:r w:rsidRPr="006C795F">
        <w:rPr>
          <w:rFonts w:ascii="Helvetica" w:eastAsia="Times New Roman" w:hAnsi="Helvetica" w:cs="Times New Roman"/>
          <w:color w:val="000000"/>
          <w:sz w:val="21"/>
          <w:szCs w:val="21"/>
        </w:rPr>
        <w:t>phys</w:t>
      </w:r>
      <w:proofErr w:type="spellEnd"/>
    </w:p>
    <w:p w14:paraId="1A374536" w14:textId="77777777" w:rsidR="006C795F" w:rsidRPr="006C795F" w:rsidRDefault="006C795F"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gfs</w:t>
      </w:r>
      <w:proofErr w:type="gramEnd"/>
      <w:r w:rsidRPr="006C795F">
        <w:rPr>
          <w:rFonts w:ascii="Helvetica" w:eastAsia="Times New Roman" w:hAnsi="Helvetica" w:cs="Times New Roman"/>
          <w:color w:val="000000"/>
          <w:sz w:val="21"/>
          <w:szCs w:val="21"/>
        </w:rPr>
        <w:t>_physics_iniialize_mod.f</w:t>
      </w:r>
      <w:proofErr w:type="spellEnd"/>
      <w:r w:rsidRPr="006C795F">
        <w:rPr>
          <w:rFonts w:ascii="Helvetica" w:eastAsia="Times New Roman" w:hAnsi="Helvetica" w:cs="Times New Roman"/>
          <w:color w:val="000000"/>
          <w:sz w:val="21"/>
          <w:szCs w:val="21"/>
        </w:rPr>
        <w:t xml:space="preserve"> ... calls </w:t>
      </w:r>
      <w:hyperlink r:id="rId28" w:anchor="ga67cf9d4433fe27cc3437c800d70196ca" w:history="1">
        <w:proofErr w:type="spellStart"/>
        <w:r w:rsidRPr="006C795F">
          <w:rPr>
            <w:rFonts w:ascii="Helvetica" w:eastAsia="Times New Roman" w:hAnsi="Helvetica" w:cs="Times New Roman"/>
            <w:b/>
            <w:bCs/>
            <w:color w:val="4665A2"/>
            <w:sz w:val="21"/>
            <w:szCs w:val="21"/>
          </w:rPr>
          <w:t>nuopc_phys_init</w:t>
        </w:r>
        <w:proofErr w:type="spellEnd"/>
        <w:r w:rsidRPr="006C795F">
          <w:rPr>
            <w:rFonts w:ascii="Helvetica" w:eastAsia="Times New Roman" w:hAnsi="Helvetica" w:cs="Times New Roman"/>
            <w:b/>
            <w:bCs/>
            <w:color w:val="4665A2"/>
            <w:sz w:val="21"/>
            <w:szCs w:val="21"/>
          </w:rPr>
          <w:t>()</w:t>
        </w:r>
      </w:hyperlink>
    </w:p>
    <w:p w14:paraId="5566E6CF" w14:textId="77777777" w:rsidR="006C795F" w:rsidRPr="006C795F" w:rsidRDefault="006C795F"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gfs</w:t>
      </w:r>
      <w:proofErr w:type="gramEnd"/>
      <w:r w:rsidRPr="006C795F">
        <w:rPr>
          <w:rFonts w:ascii="Helvetica" w:eastAsia="Times New Roman" w:hAnsi="Helvetica" w:cs="Times New Roman"/>
          <w:color w:val="000000"/>
          <w:sz w:val="21"/>
          <w:szCs w:val="21"/>
        </w:rPr>
        <w:t>_physics_run_mod.f</w:t>
      </w:r>
      <w:proofErr w:type="spellEnd"/>
      <w:r w:rsidRPr="006C795F">
        <w:rPr>
          <w:rFonts w:ascii="Helvetica" w:eastAsia="Times New Roman" w:hAnsi="Helvetica" w:cs="Times New Roman"/>
          <w:color w:val="000000"/>
          <w:sz w:val="21"/>
          <w:szCs w:val="21"/>
        </w:rPr>
        <w:t xml:space="preserve"> ... calls </w:t>
      </w:r>
      <w:proofErr w:type="spellStart"/>
      <w:r w:rsidRPr="006C795F">
        <w:rPr>
          <w:rFonts w:ascii="Helvetica" w:eastAsia="Times New Roman" w:hAnsi="Helvetica" w:cs="Times New Roman"/>
          <w:color w:val="000000"/>
          <w:sz w:val="21"/>
          <w:szCs w:val="21"/>
        </w:rPr>
        <w:t>do_physics_one_step</w:t>
      </w:r>
      <w:proofErr w:type="spellEnd"/>
      <w:r w:rsidRPr="006C795F">
        <w:rPr>
          <w:rFonts w:ascii="Helvetica" w:eastAsia="Times New Roman" w:hAnsi="Helvetica" w:cs="Times New Roman"/>
          <w:color w:val="000000"/>
          <w:sz w:val="21"/>
          <w:szCs w:val="21"/>
        </w:rPr>
        <w:t xml:space="preserve">, passes </w:t>
      </w:r>
      <w:proofErr w:type="spellStart"/>
      <w:r w:rsidRPr="006C795F">
        <w:rPr>
          <w:rFonts w:ascii="Helvetica" w:eastAsia="Times New Roman" w:hAnsi="Helvetica" w:cs="Times New Roman"/>
          <w:color w:val="000000"/>
          <w:sz w:val="21"/>
          <w:szCs w:val="21"/>
        </w:rPr>
        <w:t>mdl_param</w:t>
      </w:r>
      <w:proofErr w:type="spellEnd"/>
      <w:r w:rsidRPr="006C795F">
        <w:rPr>
          <w:rFonts w:ascii="Helvetica" w:eastAsia="Times New Roman" w:hAnsi="Helvetica" w:cs="Times New Roman"/>
          <w:color w:val="000000"/>
          <w:sz w:val="21"/>
          <w:szCs w:val="21"/>
        </w:rPr>
        <w:t xml:space="preserve"> from </w:t>
      </w:r>
      <w:proofErr w:type="spellStart"/>
      <w:r w:rsidRPr="006C795F">
        <w:rPr>
          <w:rFonts w:ascii="Helvetica" w:eastAsia="Times New Roman" w:hAnsi="Helvetica" w:cs="Times New Roman"/>
          <w:color w:val="000000"/>
          <w:sz w:val="21"/>
          <w:szCs w:val="21"/>
        </w:rPr>
        <w:t>init</w:t>
      </w:r>
      <w:proofErr w:type="spellEnd"/>
    </w:p>
    <w:p w14:paraId="67B163E5" w14:textId="77777777" w:rsidR="006C795F" w:rsidRPr="006C795F" w:rsidRDefault="006C795F"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do</w:t>
      </w:r>
      <w:proofErr w:type="gramEnd"/>
      <w:r w:rsidRPr="006C795F">
        <w:rPr>
          <w:rFonts w:ascii="Helvetica" w:eastAsia="Times New Roman" w:hAnsi="Helvetica" w:cs="Times New Roman"/>
          <w:color w:val="000000"/>
          <w:sz w:val="21"/>
          <w:szCs w:val="21"/>
        </w:rPr>
        <w:t>_physics_onestep.f</w:t>
      </w:r>
      <w:proofErr w:type="spellEnd"/>
      <w:r w:rsidRPr="006C795F">
        <w:rPr>
          <w:rFonts w:ascii="Helvetica" w:eastAsia="Times New Roman" w:hAnsi="Helvetica" w:cs="Times New Roman"/>
          <w:color w:val="000000"/>
          <w:sz w:val="21"/>
          <w:szCs w:val="21"/>
        </w:rPr>
        <w:t xml:space="preserve"> ... </w:t>
      </w:r>
      <w:proofErr w:type="spellStart"/>
      <w:r w:rsidRPr="006C795F">
        <w:rPr>
          <w:rFonts w:ascii="Helvetica" w:eastAsia="Times New Roman" w:hAnsi="Helvetica" w:cs="Times New Roman"/>
          <w:color w:val="000000"/>
          <w:sz w:val="21"/>
          <w:szCs w:val="21"/>
        </w:rPr>
        <w:t>cals</w:t>
      </w:r>
      <w:proofErr w:type="spellEnd"/>
      <w:r w:rsidRPr="006C795F">
        <w:rPr>
          <w:rFonts w:ascii="Helvetica" w:eastAsia="Times New Roman" w:hAnsi="Helvetica" w:cs="Times New Roman"/>
          <w:color w:val="000000"/>
          <w:sz w:val="21"/>
          <w:szCs w:val="21"/>
        </w:rPr>
        <w:t xml:space="preserve"> </w:t>
      </w:r>
      <w:proofErr w:type="spellStart"/>
      <w:r w:rsidRPr="006C795F">
        <w:rPr>
          <w:rFonts w:ascii="Helvetica" w:eastAsia="Times New Roman" w:hAnsi="Helvetica" w:cs="Times New Roman"/>
          <w:color w:val="000000"/>
          <w:sz w:val="21"/>
          <w:szCs w:val="21"/>
        </w:rPr>
        <w:t>gloopr</w:t>
      </w:r>
      <w:proofErr w:type="spellEnd"/>
      <w:r w:rsidRPr="006C795F">
        <w:rPr>
          <w:rFonts w:ascii="Helvetica" w:eastAsia="Times New Roman" w:hAnsi="Helvetica" w:cs="Times New Roman"/>
          <w:color w:val="000000"/>
          <w:sz w:val="21"/>
          <w:szCs w:val="21"/>
        </w:rPr>
        <w:t xml:space="preserve"> and </w:t>
      </w:r>
      <w:proofErr w:type="spellStart"/>
      <w:r w:rsidRPr="006C795F">
        <w:rPr>
          <w:rFonts w:ascii="Helvetica" w:eastAsia="Times New Roman" w:hAnsi="Helvetica" w:cs="Times New Roman"/>
          <w:color w:val="000000"/>
          <w:sz w:val="21"/>
          <w:szCs w:val="21"/>
        </w:rPr>
        <w:t>gloopb</w:t>
      </w:r>
      <w:proofErr w:type="spellEnd"/>
      <w:r w:rsidRPr="006C795F">
        <w:rPr>
          <w:rFonts w:ascii="Helvetica" w:eastAsia="Times New Roman" w:hAnsi="Helvetica" w:cs="Times New Roman"/>
          <w:color w:val="000000"/>
          <w:sz w:val="21"/>
          <w:szCs w:val="21"/>
        </w:rPr>
        <w:t xml:space="preserve">, passes </w:t>
      </w:r>
      <w:proofErr w:type="spellStart"/>
      <w:r w:rsidRPr="006C795F">
        <w:rPr>
          <w:rFonts w:ascii="Helvetica" w:eastAsia="Times New Roman" w:hAnsi="Helvetica" w:cs="Times New Roman"/>
          <w:color w:val="000000"/>
          <w:sz w:val="21"/>
          <w:szCs w:val="21"/>
        </w:rPr>
        <w:t>mdl_param</w:t>
      </w:r>
      <w:proofErr w:type="spellEnd"/>
    </w:p>
    <w:p w14:paraId="1B523A16" w14:textId="77777777" w:rsidR="006C795F" w:rsidRPr="006C795F" w:rsidRDefault="00DC1574"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hyperlink r:id="rId29" w:tooltip="This file in the GSM calls the top level interface to the radiation physics driver. " w:history="1">
        <w:proofErr w:type="spellStart"/>
        <w:proofErr w:type="gramStart"/>
        <w:r w:rsidR="006C795F" w:rsidRPr="006C795F">
          <w:rPr>
            <w:rFonts w:ascii="Helvetica" w:eastAsia="Times New Roman" w:hAnsi="Helvetica" w:cs="Times New Roman"/>
            <w:b/>
            <w:bCs/>
            <w:color w:val="4665A2"/>
            <w:sz w:val="21"/>
            <w:szCs w:val="21"/>
          </w:rPr>
          <w:t>gloopr.f</w:t>
        </w:r>
        <w:proofErr w:type="spellEnd"/>
        <w:proofErr w:type="gramEnd"/>
      </w:hyperlink>
      <w:r w:rsidR="006C795F" w:rsidRPr="006C795F">
        <w:rPr>
          <w:rFonts w:ascii="Helvetica" w:eastAsia="Times New Roman" w:hAnsi="Helvetica" w:cs="Times New Roman"/>
          <w:color w:val="000000"/>
          <w:sz w:val="21"/>
          <w:szCs w:val="21"/>
        </w:rPr>
        <w:t xml:space="preserve"> ... fills the DDT containers and calls </w:t>
      </w:r>
      <w:proofErr w:type="spellStart"/>
      <w:r w:rsidR="006C795F" w:rsidRPr="006C795F">
        <w:rPr>
          <w:rFonts w:ascii="Helvetica" w:eastAsia="Times New Roman" w:hAnsi="Helvetica" w:cs="Times New Roman"/>
          <w:color w:val="000000"/>
          <w:sz w:val="21"/>
          <w:szCs w:val="21"/>
        </w:rPr>
        <w:t>nuopc_rad_run</w:t>
      </w:r>
      <w:proofErr w:type="spellEnd"/>
    </w:p>
    <w:p w14:paraId="3C8B1511" w14:textId="77777777" w:rsidR="006C795F" w:rsidRPr="006C795F" w:rsidRDefault="00DC1574"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hyperlink r:id="rId30" w:tooltip="This file in the GSM calls the top level interface to the non-radiation physics driver. " w:history="1">
        <w:proofErr w:type="spellStart"/>
        <w:proofErr w:type="gramStart"/>
        <w:r w:rsidR="006C795F" w:rsidRPr="006C795F">
          <w:rPr>
            <w:rFonts w:ascii="Helvetica" w:eastAsia="Times New Roman" w:hAnsi="Helvetica" w:cs="Times New Roman"/>
            <w:b/>
            <w:bCs/>
            <w:color w:val="4665A2"/>
            <w:sz w:val="21"/>
            <w:szCs w:val="21"/>
          </w:rPr>
          <w:t>gloopb.f</w:t>
        </w:r>
        <w:proofErr w:type="spellEnd"/>
        <w:proofErr w:type="gramEnd"/>
      </w:hyperlink>
      <w:r w:rsidR="006C795F" w:rsidRPr="006C795F">
        <w:rPr>
          <w:rFonts w:ascii="Helvetica" w:eastAsia="Times New Roman" w:hAnsi="Helvetica" w:cs="Times New Roman"/>
          <w:color w:val="000000"/>
          <w:sz w:val="21"/>
          <w:szCs w:val="21"/>
        </w:rPr>
        <w:t xml:space="preserve"> ... fills the DDT containers and calls </w:t>
      </w:r>
      <w:proofErr w:type="spellStart"/>
      <w:r w:rsidR="006C795F" w:rsidRPr="006C795F">
        <w:rPr>
          <w:rFonts w:ascii="Helvetica" w:eastAsia="Times New Roman" w:hAnsi="Helvetica" w:cs="Times New Roman"/>
          <w:color w:val="000000"/>
          <w:sz w:val="21"/>
          <w:szCs w:val="21"/>
        </w:rPr>
        <w:t>nuopc_phys_run</w:t>
      </w:r>
      <w:proofErr w:type="spellEnd"/>
    </w:p>
    <w:p w14:paraId="3EB3F40F" w14:textId="77777777" w:rsidR="006C795F" w:rsidRDefault="006C795F" w:rsidP="006C795F">
      <w:pPr>
        <w:numPr>
          <w:ilvl w:val="1"/>
          <w:numId w:val="6"/>
        </w:numPr>
        <w:shd w:val="clear" w:color="auto" w:fill="FFFFFF"/>
        <w:spacing w:before="100" w:beforeAutospacing="1" w:after="100" w:afterAutospacing="1" w:line="330" w:lineRule="atLeast"/>
        <w:ind w:left="1620"/>
        <w:rPr>
          <w:rFonts w:ascii="Helvetica" w:eastAsia="Times New Roman" w:hAnsi="Helvetica" w:cs="Times New Roman"/>
          <w:color w:val="000000"/>
          <w:sz w:val="21"/>
          <w:szCs w:val="21"/>
        </w:rPr>
      </w:pPr>
      <w:proofErr w:type="spellStart"/>
      <w:proofErr w:type="gramStart"/>
      <w:r w:rsidRPr="006C795F">
        <w:rPr>
          <w:rFonts w:ascii="Helvetica" w:eastAsia="Times New Roman" w:hAnsi="Helvetica" w:cs="Times New Roman"/>
          <w:color w:val="000000"/>
          <w:sz w:val="21"/>
          <w:szCs w:val="21"/>
        </w:rPr>
        <w:t>gfs</w:t>
      </w:r>
      <w:proofErr w:type="gramEnd"/>
      <w:r w:rsidRPr="006C795F">
        <w:rPr>
          <w:rFonts w:ascii="Helvetica" w:eastAsia="Times New Roman" w:hAnsi="Helvetica" w:cs="Times New Roman"/>
          <w:color w:val="000000"/>
          <w:sz w:val="21"/>
          <w:szCs w:val="21"/>
        </w:rPr>
        <w:t>_physics_internal_state_mod.f</w:t>
      </w:r>
      <w:proofErr w:type="spellEnd"/>
      <w:r w:rsidRPr="006C795F">
        <w:rPr>
          <w:rFonts w:ascii="Helvetica" w:eastAsia="Times New Roman" w:hAnsi="Helvetica" w:cs="Times New Roman"/>
          <w:color w:val="000000"/>
          <w:sz w:val="21"/>
          <w:szCs w:val="21"/>
        </w:rPr>
        <w:t xml:space="preserve"> ... defines the </w:t>
      </w:r>
      <w:proofErr w:type="spellStart"/>
      <w:r w:rsidRPr="006C795F">
        <w:rPr>
          <w:rFonts w:ascii="Helvetica" w:eastAsia="Times New Roman" w:hAnsi="Helvetica" w:cs="Times New Roman"/>
          <w:color w:val="000000"/>
          <w:sz w:val="21"/>
          <w:szCs w:val="21"/>
        </w:rPr>
        <w:t>gfs</w:t>
      </w:r>
      <w:proofErr w:type="spellEnd"/>
      <w:r w:rsidRPr="006C795F">
        <w:rPr>
          <w:rFonts w:ascii="Helvetica" w:eastAsia="Times New Roman" w:hAnsi="Helvetica" w:cs="Times New Roman"/>
          <w:color w:val="000000"/>
          <w:sz w:val="21"/>
          <w:szCs w:val="21"/>
        </w:rPr>
        <w:t xml:space="preserve"> physics internal state</w:t>
      </w:r>
    </w:p>
    <w:p w14:paraId="36C513B7" w14:textId="649B36A9" w:rsidR="00F90607" w:rsidRPr="00F90607" w:rsidRDefault="00F90607" w:rsidP="00F90607">
      <w:pPr>
        <w:shd w:val="clear" w:color="auto" w:fill="F9FAFC"/>
        <w:spacing w:line="420" w:lineRule="atLeast"/>
        <w:rPr>
          <w:rFonts w:ascii="Helvetica" w:eastAsia="Times New Roman" w:hAnsi="Helvetica" w:cs="Times New Roman"/>
          <w:b/>
          <w:bCs/>
          <w:color w:val="000000"/>
          <w:sz w:val="32"/>
          <w:szCs w:val="32"/>
        </w:rPr>
      </w:pPr>
      <w:r w:rsidRPr="00F90607">
        <w:rPr>
          <w:rFonts w:ascii="Helvetica" w:eastAsia="Times New Roman" w:hAnsi="Helvetica" w:cs="Times New Roman"/>
          <w:b/>
          <w:bCs/>
          <w:color w:val="000000"/>
          <w:sz w:val="32"/>
          <w:szCs w:val="32"/>
        </w:rPr>
        <w:t xml:space="preserve">Using </w:t>
      </w:r>
      <w:ins w:id="43" w:author="Ligia Bernardet" w:date="2016-06-13T20:34:00Z">
        <w:r w:rsidR="00371E59">
          <w:rPr>
            <w:rFonts w:ascii="Helvetica" w:eastAsia="Times New Roman" w:hAnsi="Helvetica" w:cs="Times New Roman"/>
            <w:b/>
            <w:bCs/>
            <w:color w:val="000000"/>
            <w:sz w:val="32"/>
            <w:szCs w:val="32"/>
          </w:rPr>
          <w:t xml:space="preserve">the </w:t>
        </w:r>
      </w:ins>
      <w:r w:rsidRPr="00F90607">
        <w:rPr>
          <w:rFonts w:ascii="Helvetica" w:eastAsia="Times New Roman" w:hAnsi="Helvetica" w:cs="Times New Roman"/>
          <w:b/>
          <w:bCs/>
          <w:color w:val="000000"/>
          <w:sz w:val="32"/>
          <w:szCs w:val="32"/>
        </w:rPr>
        <w:t>standalone functionality</w:t>
      </w:r>
    </w:p>
    <w:p w14:paraId="41922BBF" w14:textId="77777777"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This page explains how one might use the existing driver capabilities to run in a test mode that does not require running the dynamic core.</w:t>
      </w:r>
    </w:p>
    <w:p w14:paraId="1FA5172E" w14:textId="77777777" w:rsidR="00F90607" w:rsidRPr="00F90607" w:rsidRDefault="00F90607" w:rsidP="00F9060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F90607">
        <w:rPr>
          <w:rFonts w:ascii="Helvetica" w:eastAsia="Times New Roman" w:hAnsi="Helvetica" w:cs="Times New Roman"/>
          <w:b/>
          <w:bCs/>
          <w:color w:val="000000"/>
          <w:kern w:val="36"/>
          <w:sz w:val="48"/>
          <w:szCs w:val="48"/>
        </w:rPr>
        <w:t>Why a standalone function?</w:t>
      </w:r>
    </w:p>
    <w:p w14:paraId="1B76FC8E" w14:textId="2F045F16"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 xml:space="preserve">In a testing environment, </w:t>
      </w:r>
      <w:commentRangeStart w:id="44"/>
      <w:r w:rsidRPr="00F90607">
        <w:rPr>
          <w:rFonts w:ascii="Helvetica" w:hAnsi="Helvetica" w:cs="Times New Roman"/>
          <w:color w:val="000000"/>
          <w:sz w:val="21"/>
          <w:szCs w:val="21"/>
        </w:rPr>
        <w:t xml:space="preserve">it can </w:t>
      </w:r>
      <w:proofErr w:type="gramStart"/>
      <w:r w:rsidRPr="00F90607">
        <w:rPr>
          <w:rFonts w:ascii="Helvetica" w:hAnsi="Helvetica" w:cs="Times New Roman"/>
          <w:color w:val="000000"/>
          <w:sz w:val="21"/>
          <w:szCs w:val="21"/>
        </w:rPr>
        <w:t>be  useful</w:t>
      </w:r>
      <w:proofErr w:type="gramEnd"/>
      <w:r w:rsidRPr="00F90607">
        <w:rPr>
          <w:rFonts w:ascii="Helvetica" w:hAnsi="Helvetica" w:cs="Times New Roman"/>
          <w:color w:val="000000"/>
          <w:sz w:val="21"/>
          <w:szCs w:val="21"/>
        </w:rPr>
        <w:t xml:space="preserve"> </w:t>
      </w:r>
      <w:commentRangeEnd w:id="44"/>
      <w:r w:rsidR="008C047C">
        <w:rPr>
          <w:rStyle w:val="CommentReference"/>
        </w:rPr>
        <w:commentReference w:id="44"/>
      </w:r>
      <w:r w:rsidRPr="00F90607">
        <w:rPr>
          <w:rFonts w:ascii="Helvetica" w:hAnsi="Helvetica" w:cs="Times New Roman"/>
          <w:color w:val="000000"/>
          <w:sz w:val="21"/>
          <w:szCs w:val="21"/>
        </w:rPr>
        <w:t xml:space="preserve">to extract physics input data from the dynamic core output, run a standalone driver, and then verify that the results produced </w:t>
      </w:r>
      <w:ins w:id="45" w:author="Ligia Bernardet" w:date="2016-06-13T20:35:00Z">
        <w:r w:rsidR="008C047C">
          <w:rPr>
            <w:rFonts w:ascii="Helvetica" w:hAnsi="Helvetica" w:cs="Times New Roman"/>
            <w:color w:val="000000"/>
            <w:sz w:val="21"/>
            <w:szCs w:val="21"/>
          </w:rPr>
          <w:t>using</w:t>
        </w:r>
      </w:ins>
      <w:r w:rsidRPr="00F90607">
        <w:rPr>
          <w:rFonts w:ascii="Helvetica" w:hAnsi="Helvetica" w:cs="Times New Roman"/>
          <w:color w:val="000000"/>
          <w:sz w:val="21"/>
          <w:szCs w:val="21"/>
        </w:rPr>
        <w:t xml:space="preserve"> the driver are identical to the results produced by the full </w:t>
      </w:r>
      <w:commentRangeStart w:id="46"/>
      <w:r w:rsidRPr="00F90607">
        <w:rPr>
          <w:rFonts w:ascii="Helvetica" w:hAnsi="Helvetica" w:cs="Times New Roman"/>
          <w:color w:val="000000"/>
          <w:sz w:val="21"/>
          <w:szCs w:val="21"/>
        </w:rPr>
        <w:t>model</w:t>
      </w:r>
      <w:commentRangeEnd w:id="46"/>
      <w:r w:rsidR="00DC1574">
        <w:rPr>
          <w:rStyle w:val="CommentReference"/>
        </w:rPr>
        <w:commentReference w:id="46"/>
      </w:r>
      <w:r w:rsidRPr="00F90607">
        <w:rPr>
          <w:rFonts w:ascii="Helvetica" w:hAnsi="Helvetica" w:cs="Times New Roman"/>
          <w:color w:val="000000"/>
          <w:sz w:val="21"/>
          <w:szCs w:val="21"/>
        </w:rPr>
        <w:t>.</w:t>
      </w:r>
    </w:p>
    <w:p w14:paraId="3EC399F2" w14:textId="55C0AAC7"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 xml:space="preserve">In addition to outline how one might use a standalone feature, understanding the steps required to run the driver in a simplified framework may </w:t>
      </w:r>
      <w:ins w:id="47" w:author="Ligia Bernardet" w:date="2016-06-13T20:35:00Z">
        <w:r w:rsidR="008C047C" w:rsidRPr="00F90607">
          <w:rPr>
            <w:rFonts w:ascii="Helvetica" w:hAnsi="Helvetica" w:cs="Times New Roman"/>
            <w:color w:val="000000"/>
            <w:sz w:val="21"/>
            <w:szCs w:val="21"/>
          </w:rPr>
          <w:t>demystify</w:t>
        </w:r>
      </w:ins>
      <w:r w:rsidRPr="00F90607">
        <w:rPr>
          <w:rFonts w:ascii="Helvetica" w:hAnsi="Helvetica" w:cs="Times New Roman"/>
          <w:color w:val="000000"/>
          <w:sz w:val="21"/>
          <w:szCs w:val="21"/>
        </w:rPr>
        <w:t xml:space="preserve"> the functionality of the driver in the full system.</w:t>
      </w:r>
    </w:p>
    <w:p w14:paraId="70F5A1E4" w14:textId="77777777" w:rsidR="00F90607" w:rsidRPr="00F90607" w:rsidRDefault="00F90607" w:rsidP="00F90607">
      <w:pPr>
        <w:pBdr>
          <w:left w:val="single" w:sz="24" w:space="2" w:color="D0C000"/>
        </w:pBdr>
        <w:spacing w:line="330" w:lineRule="atLeast"/>
        <w:ind w:left="3915"/>
        <w:rPr>
          <w:rFonts w:ascii="Helvetica" w:eastAsia="Times New Roman" w:hAnsi="Helvetica" w:cs="Times New Roman"/>
          <w:b/>
          <w:bCs/>
          <w:color w:val="000000"/>
          <w:sz w:val="21"/>
          <w:szCs w:val="21"/>
        </w:rPr>
      </w:pPr>
      <w:r w:rsidRPr="00F90607">
        <w:rPr>
          <w:rFonts w:ascii="Helvetica" w:eastAsia="Times New Roman" w:hAnsi="Helvetica" w:cs="Times New Roman"/>
          <w:b/>
          <w:bCs/>
          <w:color w:val="000000"/>
          <w:sz w:val="21"/>
          <w:szCs w:val="21"/>
        </w:rPr>
        <w:t>Note</w:t>
      </w:r>
    </w:p>
    <w:p w14:paraId="1A50A4E3" w14:textId="5B6481B0" w:rsidR="00F90607" w:rsidRPr="00F90607" w:rsidRDefault="008C047C" w:rsidP="00F90607">
      <w:pPr>
        <w:pBdr>
          <w:left w:val="single" w:sz="24" w:space="2" w:color="D0C000"/>
        </w:pBdr>
        <w:spacing w:after="90" w:line="330" w:lineRule="atLeast"/>
        <w:ind w:left="4740"/>
        <w:rPr>
          <w:rFonts w:ascii="Helvetica" w:eastAsia="Times New Roman" w:hAnsi="Helvetica" w:cs="Times New Roman"/>
          <w:color w:val="000000"/>
          <w:sz w:val="21"/>
          <w:szCs w:val="21"/>
        </w:rPr>
      </w:pPr>
      <w:ins w:id="48" w:author="Ligia Bernardet" w:date="2016-06-13T20:35:00Z">
        <w:r>
          <w:rPr>
            <w:rFonts w:ascii="Helvetica" w:eastAsia="Times New Roman" w:hAnsi="Helvetica" w:cs="Times New Roman"/>
            <w:color w:val="000000"/>
            <w:sz w:val="21"/>
            <w:szCs w:val="21"/>
          </w:rPr>
          <w:t>Setting up</w:t>
        </w:r>
      </w:ins>
      <w:r w:rsidR="00F90607" w:rsidRPr="00F90607">
        <w:rPr>
          <w:rFonts w:ascii="Helvetica" w:eastAsia="Times New Roman" w:hAnsi="Helvetica" w:cs="Times New Roman"/>
          <w:color w:val="000000"/>
          <w:sz w:val="21"/>
          <w:szCs w:val="21"/>
        </w:rPr>
        <w:t xml:space="preserve"> the standalone wrapper is an exercise left to the user.</w:t>
      </w:r>
    </w:p>
    <w:p w14:paraId="22D25216" w14:textId="77777777" w:rsidR="00F90607" w:rsidRPr="00F90607" w:rsidRDefault="00F90607" w:rsidP="00F9060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F90607">
        <w:rPr>
          <w:rFonts w:ascii="Helvetica" w:eastAsia="Times New Roman" w:hAnsi="Helvetica" w:cs="Times New Roman"/>
          <w:b/>
          <w:bCs/>
          <w:color w:val="000000"/>
          <w:kern w:val="36"/>
          <w:sz w:val="48"/>
          <w:szCs w:val="48"/>
        </w:rPr>
        <w:t xml:space="preserve">General algorithm for building a </w:t>
      </w:r>
      <w:proofErr w:type="gramStart"/>
      <w:r w:rsidRPr="00F90607">
        <w:rPr>
          <w:rFonts w:ascii="Helvetica" w:eastAsia="Times New Roman" w:hAnsi="Helvetica" w:cs="Times New Roman"/>
          <w:b/>
          <w:bCs/>
          <w:color w:val="000000"/>
          <w:kern w:val="36"/>
          <w:sz w:val="48"/>
          <w:szCs w:val="48"/>
        </w:rPr>
        <w:t>stand alone</w:t>
      </w:r>
      <w:proofErr w:type="gramEnd"/>
      <w:r w:rsidRPr="00F90607">
        <w:rPr>
          <w:rFonts w:ascii="Helvetica" w:eastAsia="Times New Roman" w:hAnsi="Helvetica" w:cs="Times New Roman"/>
          <w:b/>
          <w:bCs/>
          <w:color w:val="000000"/>
          <w:kern w:val="36"/>
          <w:sz w:val="48"/>
          <w:szCs w:val="48"/>
        </w:rPr>
        <w:t xml:space="preserve"> wrapper</w:t>
      </w:r>
    </w:p>
    <w:p w14:paraId="79A3E39D" w14:textId="39D01E45"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 xml:space="preserve">A </w:t>
      </w:r>
      <w:ins w:id="49" w:author="Ligia Bernardet" w:date="2016-06-13T20:36:00Z">
        <w:r w:rsidR="008C047C">
          <w:rPr>
            <w:rFonts w:ascii="Helvetica" w:hAnsi="Helvetica" w:cs="Times New Roman"/>
            <w:color w:val="000000"/>
            <w:sz w:val="21"/>
            <w:szCs w:val="21"/>
          </w:rPr>
          <w:t>F</w:t>
        </w:r>
      </w:ins>
      <w:r w:rsidRPr="00F90607">
        <w:rPr>
          <w:rFonts w:ascii="Helvetica" w:hAnsi="Helvetica" w:cs="Times New Roman"/>
          <w:color w:val="000000"/>
          <w:sz w:val="21"/>
          <w:szCs w:val="21"/>
        </w:rPr>
        <w:t>ortran wrapper to call the standalone capability would need the following steps:</w:t>
      </w:r>
    </w:p>
    <w:p w14:paraId="1F600522"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The following are required external modules:</w:t>
      </w:r>
    </w:p>
    <w:p w14:paraId="41B1B002"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use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nuopc_physics</w:t>
      </w:r>
      <w:proofErr w:type="spellEnd"/>
      <w:r w:rsidRPr="00F90607">
        <w:rPr>
          <w:rFonts w:ascii="Courier" w:hAnsi="Courier" w:cs="Courier New"/>
          <w:color w:val="000000"/>
          <w:sz w:val="22"/>
          <w:szCs w:val="22"/>
        </w:rPr>
        <w:t>,</w:t>
      </w:r>
    </w:p>
    <w:p w14:paraId="58BA2194"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lastRenderedPageBreak/>
        <w:t xml:space="preserve">      </w:t>
      </w:r>
      <w:proofErr w:type="gramStart"/>
      <w:r w:rsidRPr="00F90607">
        <w:rPr>
          <w:rFonts w:ascii="Courier" w:hAnsi="Courier" w:cs="Courier New"/>
          <w:color w:val="000000"/>
          <w:sz w:val="22"/>
          <w:szCs w:val="22"/>
        </w:rPr>
        <w:t>only</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state_fields_in</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state_fields_out</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sfc_properties</w:t>
      </w:r>
      <w:proofErr w:type="spellEnd"/>
      <w:r w:rsidRPr="00F90607">
        <w:rPr>
          <w:rFonts w:ascii="Courier" w:hAnsi="Courier" w:cs="Courier New"/>
          <w:color w:val="000000"/>
          <w:sz w:val="22"/>
          <w:szCs w:val="22"/>
        </w:rPr>
        <w:t xml:space="preserve">, </w:t>
      </w:r>
    </w:p>
    <w:p w14:paraId="77A71755"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diagnostics</w:t>
      </w:r>
      <w:proofErr w:type="gramEnd"/>
      <w:r w:rsidRPr="00F90607">
        <w:rPr>
          <w:rFonts w:ascii="Courier" w:hAnsi="Courier" w:cs="Courier New"/>
          <w:color w:val="000000"/>
          <w:sz w:val="22"/>
          <w:szCs w:val="22"/>
        </w:rPr>
        <w:t xml:space="preserve">, </w:t>
      </w:r>
    </w:p>
    <w:p w14:paraId="60371FA6"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interface</w:t>
      </w:r>
      <w:proofErr w:type="gramEnd"/>
      <w:r w:rsidRPr="00F90607">
        <w:rPr>
          <w:rFonts w:ascii="Courier" w:hAnsi="Courier" w:cs="Courier New"/>
          <w:color w:val="000000"/>
          <w:sz w:val="22"/>
          <w:szCs w:val="22"/>
        </w:rPr>
        <w:t>_fields</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cloud_properties</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radiation_tendencies</w:t>
      </w:r>
      <w:proofErr w:type="spellEnd"/>
      <w:r w:rsidRPr="00F90607">
        <w:rPr>
          <w:rFonts w:ascii="Courier" w:hAnsi="Courier" w:cs="Courier New"/>
          <w:color w:val="000000"/>
          <w:sz w:val="22"/>
          <w:szCs w:val="22"/>
        </w:rPr>
        <w:t xml:space="preserve">, </w:t>
      </w:r>
    </w:p>
    <w:p w14:paraId="3DC6023D"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model</w:t>
      </w:r>
      <w:proofErr w:type="gramEnd"/>
      <w:r w:rsidRPr="00F90607">
        <w:rPr>
          <w:rFonts w:ascii="Courier" w:hAnsi="Courier" w:cs="Courier New"/>
          <w:color w:val="000000"/>
          <w:sz w:val="22"/>
          <w:szCs w:val="22"/>
        </w:rPr>
        <w:t>_parameters,phys_init_readin,nuopc_phys_init</w:t>
      </w:r>
      <w:proofErr w:type="spellEnd"/>
      <w:r w:rsidRPr="00F90607">
        <w:rPr>
          <w:rFonts w:ascii="Courier" w:hAnsi="Courier" w:cs="Courier New"/>
          <w:color w:val="000000"/>
          <w:sz w:val="22"/>
          <w:szCs w:val="22"/>
        </w:rPr>
        <w:t>,</w:t>
      </w:r>
    </w:p>
    <w:p w14:paraId="7050BD51"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rad</w:t>
      </w:r>
      <w:proofErr w:type="gramEnd"/>
      <w:r w:rsidRPr="00F90607">
        <w:rPr>
          <w:rFonts w:ascii="Courier" w:hAnsi="Courier" w:cs="Courier New"/>
          <w:color w:val="000000"/>
          <w:sz w:val="22"/>
          <w:szCs w:val="22"/>
        </w:rPr>
        <w:t>_run_readin,nuopc_rad_update,nuopc_rad_run,rad_run_saveout</w:t>
      </w:r>
      <w:proofErr w:type="spellEnd"/>
      <w:r w:rsidRPr="00F90607">
        <w:rPr>
          <w:rFonts w:ascii="Courier" w:hAnsi="Courier" w:cs="Courier New"/>
          <w:color w:val="000000"/>
          <w:sz w:val="22"/>
          <w:szCs w:val="22"/>
        </w:rPr>
        <w:t xml:space="preserve">, </w:t>
      </w:r>
    </w:p>
    <w:p w14:paraId="647BC07D"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phys</w:t>
      </w:r>
      <w:proofErr w:type="gramEnd"/>
      <w:r w:rsidRPr="00F90607">
        <w:rPr>
          <w:rFonts w:ascii="Courier" w:hAnsi="Courier" w:cs="Courier New"/>
          <w:color w:val="000000"/>
          <w:sz w:val="22"/>
          <w:szCs w:val="22"/>
        </w:rPr>
        <w:t>_run_readin</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nuopc_phys_run,phys_run_saveout</w:t>
      </w:r>
      <w:proofErr w:type="spellEnd"/>
      <w:r w:rsidRPr="00F90607">
        <w:rPr>
          <w:rFonts w:ascii="Courier" w:hAnsi="Courier" w:cs="Courier New"/>
          <w:color w:val="000000"/>
          <w:sz w:val="22"/>
          <w:szCs w:val="22"/>
        </w:rPr>
        <w:t xml:space="preserve">, </w:t>
      </w:r>
    </w:p>
    <w:p w14:paraId="7A94632F"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tbd</w:t>
      </w:r>
      <w:proofErr w:type="gramEnd"/>
      <w:r w:rsidRPr="00F90607">
        <w:rPr>
          <w:rFonts w:ascii="Courier" w:hAnsi="Courier" w:cs="Courier New"/>
          <w:color w:val="000000"/>
          <w:sz w:val="22"/>
          <w:szCs w:val="22"/>
        </w:rPr>
        <w:t>_ddt</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use_nuopc</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dynamic_parameters</w:t>
      </w:r>
      <w:proofErr w:type="spellEnd"/>
    </w:p>
    <w:p w14:paraId="29ADF1DE"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use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module_radsw_parameters</w:t>
      </w:r>
      <w:proofErr w:type="spellEnd"/>
      <w:r w:rsidRPr="00F90607">
        <w:rPr>
          <w:rFonts w:ascii="Courier" w:hAnsi="Courier" w:cs="Courier New"/>
          <w:color w:val="000000"/>
          <w:sz w:val="22"/>
          <w:szCs w:val="22"/>
        </w:rPr>
        <w:t xml:space="preserve">,   only : </w:t>
      </w:r>
      <w:proofErr w:type="spellStart"/>
      <w:r w:rsidRPr="00F90607">
        <w:rPr>
          <w:rFonts w:ascii="Courier" w:hAnsi="Courier" w:cs="Courier New"/>
          <w:color w:val="000000"/>
          <w:sz w:val="22"/>
          <w:szCs w:val="22"/>
        </w:rPr>
        <w:t>topfsw_type</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sfcfsw_type</w:t>
      </w:r>
      <w:proofErr w:type="spellEnd"/>
    </w:p>
    <w:p w14:paraId="1124ABCA"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use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module_radlw_parameters</w:t>
      </w:r>
      <w:proofErr w:type="spellEnd"/>
      <w:r w:rsidRPr="00F90607">
        <w:rPr>
          <w:rFonts w:ascii="Courier" w:hAnsi="Courier" w:cs="Courier New"/>
          <w:color w:val="000000"/>
          <w:sz w:val="22"/>
          <w:szCs w:val="22"/>
        </w:rPr>
        <w:t xml:space="preserve">,   only : </w:t>
      </w:r>
      <w:proofErr w:type="spellStart"/>
      <w:r w:rsidRPr="00F90607">
        <w:rPr>
          <w:rFonts w:ascii="Courier" w:hAnsi="Courier" w:cs="Courier New"/>
          <w:color w:val="000000"/>
          <w:sz w:val="22"/>
          <w:szCs w:val="22"/>
        </w:rPr>
        <w:t>topflw_type</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sfcflw_type</w:t>
      </w:r>
      <w:proofErr w:type="spellEnd"/>
    </w:p>
    <w:p w14:paraId="46DF2B91"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use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funcphys</w:t>
      </w:r>
      <w:proofErr w:type="spellEnd"/>
    </w:p>
    <w:p w14:paraId="7A972294"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use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namelist_soilveg</w:t>
      </w:r>
      <w:proofErr w:type="spellEnd"/>
    </w:p>
    <w:p w14:paraId="13167DDB" w14:textId="77777777" w:rsidR="00F90607" w:rsidRPr="00F90607" w:rsidRDefault="00F90607" w:rsidP="00F90607">
      <w:pPr>
        <w:numPr>
          <w:ilvl w:val="0"/>
          <w:numId w:val="7"/>
        </w:numPr>
        <w:pBdr>
          <w:top w:val="single" w:sz="6" w:space="3" w:color="C4CFE5"/>
          <w:left w:val="single" w:sz="6" w:space="5" w:color="C4CFE5"/>
          <w:bottom w:val="single" w:sz="6" w:space="3" w:color="C4CFE5"/>
          <w:right w:val="single" w:sz="6" w:space="5" w:color="C4CFE5"/>
        </w:pBdr>
        <w:shd w:val="clear" w:color="auto" w:fill="FBFC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77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use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physcons</w:t>
      </w:r>
      <w:proofErr w:type="spellEnd"/>
      <w:r w:rsidRPr="00F90607">
        <w:rPr>
          <w:rFonts w:ascii="Courier" w:hAnsi="Courier" w:cs="Courier New"/>
          <w:color w:val="000000"/>
          <w:sz w:val="22"/>
          <w:szCs w:val="22"/>
        </w:rPr>
        <w:t xml:space="preserve">,   only : </w:t>
      </w:r>
      <w:proofErr w:type="spellStart"/>
      <w:r w:rsidRPr="00F90607">
        <w:rPr>
          <w:rFonts w:ascii="Courier" w:hAnsi="Courier" w:cs="Courier New"/>
          <w:color w:val="000000"/>
          <w:sz w:val="22"/>
          <w:szCs w:val="22"/>
        </w:rPr>
        <w:t>dxmax</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dxmin</w:t>
      </w:r>
      <w:proofErr w:type="spell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dxinv</w:t>
      </w:r>
      <w:proofErr w:type="spellEnd"/>
    </w:p>
    <w:p w14:paraId="60E6F839"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Declare all variables (see </w:t>
      </w:r>
      <w:hyperlink r:id="rId31" w:tooltip="This file in the GSM calls the top level interface to the non-radiation physics driver. " w:history="1">
        <w:proofErr w:type="spellStart"/>
        <w:r w:rsidRPr="00F90607">
          <w:rPr>
            <w:rFonts w:ascii="Helvetica" w:eastAsia="Times New Roman" w:hAnsi="Helvetica" w:cs="Times New Roman"/>
            <w:b/>
            <w:bCs/>
            <w:color w:val="4665A2"/>
            <w:sz w:val="21"/>
            <w:szCs w:val="21"/>
          </w:rPr>
          <w:t>gloopb.f</w:t>
        </w:r>
        <w:proofErr w:type="spellEnd"/>
      </w:hyperlink>
      <w:r w:rsidRPr="00F90607">
        <w:rPr>
          <w:rFonts w:ascii="Helvetica" w:eastAsia="Times New Roman" w:hAnsi="Helvetica" w:cs="Times New Roman"/>
          <w:color w:val="000000"/>
          <w:sz w:val="21"/>
          <w:szCs w:val="21"/>
        </w:rPr>
        <w:t> and </w:t>
      </w:r>
      <w:hyperlink r:id="rId32" w:tooltip="This file in the GSM calls the top level interface to the radiation physics driver. " w:history="1">
        <w:proofErr w:type="spellStart"/>
        <w:r w:rsidRPr="00F90607">
          <w:rPr>
            <w:rFonts w:ascii="Helvetica" w:eastAsia="Times New Roman" w:hAnsi="Helvetica" w:cs="Times New Roman"/>
            <w:b/>
            <w:bCs/>
            <w:color w:val="4665A2"/>
            <w:sz w:val="21"/>
            <w:szCs w:val="21"/>
          </w:rPr>
          <w:t>gloopr.f</w:t>
        </w:r>
        <w:proofErr w:type="spellEnd"/>
      </w:hyperlink>
      <w:r w:rsidRPr="00F90607">
        <w:rPr>
          <w:rFonts w:ascii="Helvetica" w:eastAsia="Times New Roman" w:hAnsi="Helvetica" w:cs="Times New Roman"/>
          <w:color w:val="000000"/>
          <w:sz w:val="21"/>
          <w:szCs w:val="21"/>
        </w:rPr>
        <w:t>)</w:t>
      </w:r>
    </w:p>
    <w:p w14:paraId="17CD8F5B"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Read the physics initialization field from a file (</w:t>
      </w:r>
      <w:proofErr w:type="spellStart"/>
      <w:r w:rsidRPr="00F90607">
        <w:rPr>
          <w:rFonts w:ascii="Helvetica" w:eastAsia="Times New Roman" w:hAnsi="Helvetica" w:cs="Times New Roman"/>
          <w:color w:val="000000"/>
          <w:sz w:val="21"/>
          <w:szCs w:val="21"/>
        </w:rPr>
        <w:t>nuopc_physics</w:t>
      </w:r>
      <w:proofErr w:type="spellEnd"/>
      <w:proofErr w:type="gramStart"/>
      <w:r w:rsidRPr="00F90607">
        <w:rPr>
          <w:rFonts w:ascii="Helvetica" w:eastAsia="Times New Roman" w:hAnsi="Helvetica" w:cs="Times New Roman"/>
          <w:color w:val="000000"/>
          <w:sz w:val="21"/>
          <w:szCs w:val="21"/>
        </w:rPr>
        <w:t>::</w:t>
      </w:r>
      <w:proofErr w:type="spellStart"/>
      <w:proofErr w:type="gramEnd"/>
      <w:r w:rsidRPr="00F90607">
        <w:rPr>
          <w:rFonts w:ascii="Helvetica" w:eastAsia="Times New Roman" w:hAnsi="Helvetica" w:cs="Times New Roman"/>
          <w:color w:val="000000"/>
          <w:sz w:val="21"/>
          <w:szCs w:val="21"/>
        </w:rPr>
        <w:t>nuopc_phys_init_readin</w:t>
      </w:r>
      <w:proofErr w:type="spellEnd"/>
      <w:r w:rsidRPr="00F90607">
        <w:rPr>
          <w:rFonts w:ascii="Helvetica" w:eastAsia="Times New Roman" w:hAnsi="Helvetica" w:cs="Times New Roman"/>
          <w:color w:val="000000"/>
          <w:sz w:val="21"/>
          <w:szCs w:val="21"/>
        </w:rPr>
        <w:t>())</w:t>
      </w:r>
    </w:p>
    <w:p w14:paraId="44015812"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 xml:space="preserve">Call </w:t>
      </w:r>
      <w:proofErr w:type="spellStart"/>
      <w:r w:rsidRPr="00F90607">
        <w:rPr>
          <w:rFonts w:ascii="Helvetica" w:eastAsia="Times New Roman" w:hAnsi="Helvetica" w:cs="Times New Roman"/>
          <w:color w:val="000000"/>
          <w:sz w:val="21"/>
          <w:szCs w:val="21"/>
        </w:rPr>
        <w:t>gfuncphys</w:t>
      </w:r>
      <w:proofErr w:type="spellEnd"/>
      <w:r w:rsidRPr="00F90607">
        <w:rPr>
          <w:rFonts w:ascii="Helvetica" w:eastAsia="Times New Roman" w:hAnsi="Helvetica" w:cs="Times New Roman"/>
          <w:color w:val="000000"/>
          <w:sz w:val="21"/>
          <w:szCs w:val="21"/>
        </w:rPr>
        <w:t xml:space="preserve"> to initialize module </w:t>
      </w:r>
      <w:proofErr w:type="spellStart"/>
      <w:r w:rsidRPr="00F90607">
        <w:rPr>
          <w:rFonts w:ascii="Helvetica" w:eastAsia="Times New Roman" w:hAnsi="Helvetica" w:cs="Times New Roman"/>
          <w:color w:val="000000"/>
          <w:sz w:val="21"/>
          <w:szCs w:val="21"/>
        </w:rPr>
        <w:t>funcphys</w:t>
      </w:r>
      <w:proofErr w:type="spellEnd"/>
    </w:p>
    <w:p w14:paraId="029C855B"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Initialize physics tables, radiation variables, and soil-related parameters (</w:t>
      </w:r>
      <w:proofErr w:type="spellStart"/>
      <w:r w:rsidRPr="00F90607">
        <w:rPr>
          <w:rFonts w:ascii="Helvetica" w:eastAsia="Times New Roman" w:hAnsi="Helvetica" w:cs="Times New Roman"/>
          <w:color w:val="000000"/>
          <w:sz w:val="21"/>
          <w:szCs w:val="21"/>
        </w:rPr>
        <w:t>nuopc_phys_init</w:t>
      </w:r>
      <w:proofErr w:type="spellEnd"/>
      <w:r w:rsidRPr="00F90607">
        <w:rPr>
          <w:rFonts w:ascii="Helvetica" w:eastAsia="Times New Roman" w:hAnsi="Helvetica" w:cs="Times New Roman"/>
          <w:color w:val="000000"/>
          <w:sz w:val="21"/>
          <w:szCs w:val="21"/>
        </w:rPr>
        <w:t>)</w:t>
      </w:r>
    </w:p>
    <w:p w14:paraId="49B4AD3B"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 xml:space="preserve">Call the </w:t>
      </w:r>
      <w:proofErr w:type="spellStart"/>
      <w:r w:rsidRPr="00F90607">
        <w:rPr>
          <w:rFonts w:ascii="Helvetica" w:eastAsia="Times New Roman" w:hAnsi="Helvetica" w:cs="Times New Roman"/>
          <w:color w:val="000000"/>
          <w:sz w:val="21"/>
          <w:szCs w:val="21"/>
        </w:rPr>
        <w:t>setrad</w:t>
      </w:r>
      <w:proofErr w:type="spellEnd"/>
      <w:r w:rsidRPr="00F90607">
        <w:rPr>
          <w:rFonts w:ascii="Helvetica" w:eastAsia="Times New Roman" w:hAnsi="Helvetica" w:cs="Times New Roman"/>
          <w:color w:val="000000"/>
          <w:sz w:val="21"/>
          <w:szCs w:val="21"/>
        </w:rPr>
        <w:t xml:space="preserve"> procedures to assign the targets to pointers for the following DDTs:</w:t>
      </w:r>
    </w:p>
    <w:p w14:paraId="33667A9E"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dyn</w:t>
      </w:r>
      <w:proofErr w:type="gramEnd"/>
      <w:r w:rsidRPr="00F90607">
        <w:rPr>
          <w:rFonts w:ascii="Helvetica" w:eastAsia="Times New Roman" w:hAnsi="Helvetica" w:cs="Times New Roman"/>
          <w:color w:val="000000"/>
          <w:sz w:val="21"/>
          <w:szCs w:val="21"/>
        </w:rPr>
        <w:t>_parm</w:t>
      </w:r>
      <w:proofErr w:type="spellEnd"/>
    </w:p>
    <w:p w14:paraId="7D7AC321"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state</w:t>
      </w:r>
      <w:proofErr w:type="gramEnd"/>
      <w:r w:rsidRPr="00F90607">
        <w:rPr>
          <w:rFonts w:ascii="Helvetica" w:eastAsia="Times New Roman" w:hAnsi="Helvetica" w:cs="Times New Roman"/>
          <w:color w:val="000000"/>
          <w:sz w:val="21"/>
          <w:szCs w:val="21"/>
        </w:rPr>
        <w:t>_fldin</w:t>
      </w:r>
      <w:proofErr w:type="spellEnd"/>
    </w:p>
    <w:p w14:paraId="699CD0FB"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sfc</w:t>
      </w:r>
      <w:proofErr w:type="gramEnd"/>
      <w:r w:rsidRPr="00F90607">
        <w:rPr>
          <w:rFonts w:ascii="Helvetica" w:eastAsia="Times New Roman" w:hAnsi="Helvetica" w:cs="Times New Roman"/>
          <w:color w:val="000000"/>
          <w:sz w:val="21"/>
          <w:szCs w:val="21"/>
        </w:rPr>
        <w:t>_prop</w:t>
      </w:r>
      <w:proofErr w:type="spellEnd"/>
    </w:p>
    <w:p w14:paraId="400A2119"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diags</w:t>
      </w:r>
      <w:proofErr w:type="spellEnd"/>
      <w:proofErr w:type="gramEnd"/>
    </w:p>
    <w:p w14:paraId="5FA495D8"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cld</w:t>
      </w:r>
      <w:proofErr w:type="gramEnd"/>
      <w:r w:rsidRPr="00F90607">
        <w:rPr>
          <w:rFonts w:ascii="Helvetica" w:eastAsia="Times New Roman" w:hAnsi="Helvetica" w:cs="Times New Roman"/>
          <w:color w:val="000000"/>
          <w:sz w:val="21"/>
          <w:szCs w:val="21"/>
        </w:rPr>
        <w:t>_prop</w:t>
      </w:r>
      <w:proofErr w:type="spellEnd"/>
    </w:p>
    <w:p w14:paraId="48157089"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rad</w:t>
      </w:r>
      <w:proofErr w:type="gramEnd"/>
      <w:r w:rsidRPr="00F90607">
        <w:rPr>
          <w:rFonts w:ascii="Helvetica" w:eastAsia="Times New Roman" w:hAnsi="Helvetica" w:cs="Times New Roman"/>
          <w:color w:val="000000"/>
          <w:sz w:val="21"/>
          <w:szCs w:val="21"/>
        </w:rPr>
        <w:t>_tend</w:t>
      </w:r>
      <w:proofErr w:type="spellEnd"/>
    </w:p>
    <w:p w14:paraId="798B1547"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lastRenderedPageBreak/>
        <w:t>intrfc</w:t>
      </w:r>
      <w:proofErr w:type="gramEnd"/>
      <w:r w:rsidRPr="00F90607">
        <w:rPr>
          <w:rFonts w:ascii="Helvetica" w:eastAsia="Times New Roman" w:hAnsi="Helvetica" w:cs="Times New Roman"/>
          <w:color w:val="000000"/>
          <w:sz w:val="21"/>
          <w:szCs w:val="21"/>
        </w:rPr>
        <w:t>_fld</w:t>
      </w:r>
      <w:proofErr w:type="spellEnd"/>
    </w:p>
    <w:p w14:paraId="67BC3901"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 xml:space="preserve">Read in those necessary inputs to run </w:t>
      </w:r>
      <w:proofErr w:type="spellStart"/>
      <w:r w:rsidRPr="00F90607">
        <w:rPr>
          <w:rFonts w:ascii="Helvetica" w:eastAsia="Times New Roman" w:hAnsi="Helvetica" w:cs="Times New Roman"/>
          <w:color w:val="000000"/>
          <w:sz w:val="21"/>
          <w:szCs w:val="21"/>
        </w:rPr>
        <w:t>nuops_rad</w:t>
      </w:r>
      <w:proofErr w:type="spellEnd"/>
      <w:r w:rsidRPr="00F90607">
        <w:rPr>
          <w:rFonts w:ascii="Helvetica" w:eastAsia="Times New Roman" w:hAnsi="Helvetica" w:cs="Times New Roman"/>
          <w:color w:val="000000"/>
          <w:sz w:val="21"/>
          <w:szCs w:val="21"/>
        </w:rPr>
        <w:t xml:space="preserve"> (</w:t>
      </w:r>
      <w:proofErr w:type="spellStart"/>
      <w:r w:rsidRPr="00F90607">
        <w:rPr>
          <w:rFonts w:ascii="Helvetica" w:eastAsia="Times New Roman" w:hAnsi="Helvetica" w:cs="Times New Roman"/>
          <w:color w:val="000000"/>
          <w:sz w:val="21"/>
          <w:szCs w:val="21"/>
        </w:rPr>
        <w:t>rad_run_readin</w:t>
      </w:r>
      <w:proofErr w:type="spellEnd"/>
      <w:r w:rsidRPr="00F90607">
        <w:rPr>
          <w:rFonts w:ascii="Helvetica" w:eastAsia="Times New Roman" w:hAnsi="Helvetica" w:cs="Times New Roman"/>
          <w:color w:val="000000"/>
          <w:sz w:val="21"/>
          <w:szCs w:val="21"/>
        </w:rPr>
        <w:t>)</w:t>
      </w:r>
    </w:p>
    <w:p w14:paraId="3AE3D114"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 xml:space="preserve">Get external dataset to run </w:t>
      </w:r>
      <w:proofErr w:type="spellStart"/>
      <w:r w:rsidRPr="00F90607">
        <w:rPr>
          <w:rFonts w:ascii="Helvetica" w:eastAsia="Times New Roman" w:hAnsi="Helvetica" w:cs="Times New Roman"/>
          <w:color w:val="000000"/>
          <w:sz w:val="21"/>
          <w:szCs w:val="21"/>
        </w:rPr>
        <w:t>nuopc_rad</w:t>
      </w:r>
      <w:proofErr w:type="spellEnd"/>
      <w:r w:rsidRPr="00F90607">
        <w:rPr>
          <w:rFonts w:ascii="Helvetica" w:eastAsia="Times New Roman" w:hAnsi="Helvetica" w:cs="Times New Roman"/>
          <w:color w:val="000000"/>
          <w:sz w:val="21"/>
          <w:szCs w:val="21"/>
        </w:rPr>
        <w:t xml:space="preserve"> (</w:t>
      </w:r>
      <w:proofErr w:type="spellStart"/>
      <w:r w:rsidRPr="00F90607">
        <w:rPr>
          <w:rFonts w:ascii="Helvetica" w:eastAsia="Times New Roman" w:hAnsi="Helvetica" w:cs="Times New Roman"/>
          <w:color w:val="000000"/>
          <w:sz w:val="21"/>
          <w:szCs w:val="21"/>
        </w:rPr>
        <w:t>nuopc_rad_update</w:t>
      </w:r>
      <w:proofErr w:type="spellEnd"/>
      <w:r w:rsidRPr="00F90607">
        <w:rPr>
          <w:rFonts w:ascii="Helvetica" w:eastAsia="Times New Roman" w:hAnsi="Helvetica" w:cs="Times New Roman"/>
          <w:color w:val="000000"/>
          <w:sz w:val="21"/>
          <w:szCs w:val="21"/>
        </w:rPr>
        <w:t>)</w:t>
      </w:r>
    </w:p>
    <w:p w14:paraId="50D8AD74"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Run the radiation (</w:t>
      </w:r>
      <w:proofErr w:type="spellStart"/>
      <w:r w:rsidRPr="00F90607">
        <w:rPr>
          <w:rFonts w:ascii="Helvetica" w:eastAsia="Times New Roman" w:hAnsi="Helvetica" w:cs="Times New Roman"/>
          <w:color w:val="000000"/>
          <w:sz w:val="21"/>
          <w:szCs w:val="21"/>
        </w:rPr>
        <w:t>nuopc_rad_run</w:t>
      </w:r>
      <w:proofErr w:type="spellEnd"/>
      <w:r w:rsidRPr="00F90607">
        <w:rPr>
          <w:rFonts w:ascii="Helvetica" w:eastAsia="Times New Roman" w:hAnsi="Helvetica" w:cs="Times New Roman"/>
          <w:color w:val="000000"/>
          <w:sz w:val="21"/>
          <w:szCs w:val="21"/>
        </w:rPr>
        <w:t xml:space="preserve">, a wrapper that calls </w:t>
      </w:r>
      <w:proofErr w:type="spellStart"/>
      <w:r w:rsidRPr="00F90607">
        <w:rPr>
          <w:rFonts w:ascii="Helvetica" w:eastAsia="Times New Roman" w:hAnsi="Helvetica" w:cs="Times New Roman"/>
          <w:color w:val="000000"/>
          <w:sz w:val="21"/>
          <w:szCs w:val="21"/>
        </w:rPr>
        <w:t>grrad</w:t>
      </w:r>
      <w:proofErr w:type="spellEnd"/>
      <w:r w:rsidRPr="00F90607">
        <w:rPr>
          <w:rFonts w:ascii="Helvetica" w:eastAsia="Times New Roman" w:hAnsi="Helvetica" w:cs="Times New Roman"/>
          <w:color w:val="000000"/>
          <w:sz w:val="21"/>
          <w:szCs w:val="21"/>
        </w:rPr>
        <w:t>)</w:t>
      </w:r>
    </w:p>
    <w:p w14:paraId="23831608"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Save the radiation step output to radrun_saveout.dat (</w:t>
      </w:r>
      <w:proofErr w:type="spellStart"/>
      <w:r w:rsidRPr="00F90607">
        <w:rPr>
          <w:rFonts w:ascii="Helvetica" w:eastAsia="Times New Roman" w:hAnsi="Helvetica" w:cs="Times New Roman"/>
          <w:color w:val="000000"/>
          <w:sz w:val="21"/>
          <w:szCs w:val="21"/>
        </w:rPr>
        <w:t>rad_run_saveout</w:t>
      </w:r>
      <w:proofErr w:type="spellEnd"/>
      <w:r w:rsidRPr="00F90607">
        <w:rPr>
          <w:rFonts w:ascii="Helvetica" w:eastAsia="Times New Roman" w:hAnsi="Helvetica" w:cs="Times New Roman"/>
          <w:color w:val="000000"/>
          <w:sz w:val="21"/>
          <w:szCs w:val="21"/>
        </w:rPr>
        <w:t>)</w:t>
      </w:r>
    </w:p>
    <w:p w14:paraId="76F0F10B"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 xml:space="preserve">Call the </w:t>
      </w:r>
      <w:proofErr w:type="spellStart"/>
      <w:r w:rsidRPr="00F90607">
        <w:rPr>
          <w:rFonts w:ascii="Helvetica" w:eastAsia="Times New Roman" w:hAnsi="Helvetica" w:cs="Times New Roman"/>
          <w:color w:val="000000"/>
          <w:sz w:val="21"/>
          <w:szCs w:val="21"/>
        </w:rPr>
        <w:t>setphys</w:t>
      </w:r>
      <w:proofErr w:type="spellEnd"/>
      <w:r w:rsidRPr="00F90607">
        <w:rPr>
          <w:rFonts w:ascii="Helvetica" w:eastAsia="Times New Roman" w:hAnsi="Helvetica" w:cs="Times New Roman"/>
          <w:color w:val="000000"/>
          <w:sz w:val="21"/>
          <w:szCs w:val="21"/>
        </w:rPr>
        <w:t xml:space="preserve"> procedures to assign targets to pointers for the following DDTs:</w:t>
      </w:r>
    </w:p>
    <w:p w14:paraId="145C1F6C"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dyn</w:t>
      </w:r>
      <w:proofErr w:type="gramEnd"/>
      <w:r w:rsidRPr="00F90607">
        <w:rPr>
          <w:rFonts w:ascii="Helvetica" w:eastAsia="Times New Roman" w:hAnsi="Helvetica" w:cs="Times New Roman"/>
          <w:color w:val="000000"/>
          <w:sz w:val="21"/>
          <w:szCs w:val="21"/>
        </w:rPr>
        <w:t>_parm</w:t>
      </w:r>
      <w:proofErr w:type="spellEnd"/>
    </w:p>
    <w:p w14:paraId="2D2E1F6B"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state</w:t>
      </w:r>
      <w:proofErr w:type="gramEnd"/>
      <w:r w:rsidRPr="00F90607">
        <w:rPr>
          <w:rFonts w:ascii="Helvetica" w:eastAsia="Times New Roman" w:hAnsi="Helvetica" w:cs="Times New Roman"/>
          <w:color w:val="000000"/>
          <w:sz w:val="21"/>
          <w:szCs w:val="21"/>
        </w:rPr>
        <w:t>_fldin</w:t>
      </w:r>
      <w:proofErr w:type="spellEnd"/>
    </w:p>
    <w:p w14:paraId="5D7813A7"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state</w:t>
      </w:r>
      <w:proofErr w:type="gramEnd"/>
      <w:r w:rsidRPr="00F90607">
        <w:rPr>
          <w:rFonts w:ascii="Helvetica" w:eastAsia="Times New Roman" w:hAnsi="Helvetica" w:cs="Times New Roman"/>
          <w:color w:val="000000"/>
          <w:sz w:val="21"/>
          <w:szCs w:val="21"/>
        </w:rPr>
        <w:t>_fldout</w:t>
      </w:r>
      <w:proofErr w:type="spellEnd"/>
    </w:p>
    <w:p w14:paraId="6296C7F4"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diags</w:t>
      </w:r>
      <w:proofErr w:type="spellEnd"/>
      <w:proofErr w:type="gramEnd"/>
    </w:p>
    <w:p w14:paraId="4D81D71F"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intrfc</w:t>
      </w:r>
      <w:proofErr w:type="gramEnd"/>
      <w:r w:rsidRPr="00F90607">
        <w:rPr>
          <w:rFonts w:ascii="Helvetica" w:eastAsia="Times New Roman" w:hAnsi="Helvetica" w:cs="Times New Roman"/>
          <w:color w:val="000000"/>
          <w:sz w:val="21"/>
          <w:szCs w:val="21"/>
        </w:rPr>
        <w:t>_fld</w:t>
      </w:r>
      <w:proofErr w:type="spellEnd"/>
    </w:p>
    <w:p w14:paraId="0926A74B"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rad</w:t>
      </w:r>
      <w:proofErr w:type="gramEnd"/>
      <w:r w:rsidRPr="00F90607">
        <w:rPr>
          <w:rFonts w:ascii="Helvetica" w:eastAsia="Times New Roman" w:hAnsi="Helvetica" w:cs="Times New Roman"/>
          <w:color w:val="000000"/>
          <w:sz w:val="21"/>
          <w:szCs w:val="21"/>
        </w:rPr>
        <w:t>_tend</w:t>
      </w:r>
      <w:proofErr w:type="spellEnd"/>
    </w:p>
    <w:p w14:paraId="2AEC925B"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sfc</w:t>
      </w:r>
      <w:proofErr w:type="gramEnd"/>
      <w:r w:rsidRPr="00F90607">
        <w:rPr>
          <w:rFonts w:ascii="Helvetica" w:eastAsia="Times New Roman" w:hAnsi="Helvetica" w:cs="Times New Roman"/>
          <w:color w:val="000000"/>
          <w:sz w:val="21"/>
          <w:szCs w:val="21"/>
        </w:rPr>
        <w:t>_prop</w:t>
      </w:r>
      <w:proofErr w:type="spellEnd"/>
    </w:p>
    <w:p w14:paraId="50B78A0B"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cld</w:t>
      </w:r>
      <w:proofErr w:type="gramEnd"/>
      <w:r w:rsidRPr="00F90607">
        <w:rPr>
          <w:rFonts w:ascii="Helvetica" w:eastAsia="Times New Roman" w:hAnsi="Helvetica" w:cs="Times New Roman"/>
          <w:color w:val="000000"/>
          <w:sz w:val="21"/>
          <w:szCs w:val="21"/>
        </w:rPr>
        <w:t>_prop</w:t>
      </w:r>
      <w:proofErr w:type="spellEnd"/>
    </w:p>
    <w:p w14:paraId="2C37B1CC" w14:textId="77777777" w:rsidR="00F90607" w:rsidRPr="00F90607" w:rsidRDefault="00F90607" w:rsidP="00F90607">
      <w:pPr>
        <w:numPr>
          <w:ilvl w:val="1"/>
          <w:numId w:val="7"/>
        </w:numPr>
        <w:spacing w:before="100" w:beforeAutospacing="1" w:after="100" w:afterAutospacing="1" w:line="330" w:lineRule="atLeast"/>
        <w:ind w:left="5460"/>
        <w:rPr>
          <w:rFonts w:ascii="Helvetica" w:eastAsia="Times New Roman" w:hAnsi="Helvetica" w:cs="Times New Roman"/>
          <w:color w:val="000000"/>
          <w:sz w:val="21"/>
          <w:szCs w:val="21"/>
        </w:rPr>
      </w:pPr>
      <w:proofErr w:type="spellStart"/>
      <w:proofErr w:type="gramStart"/>
      <w:r w:rsidRPr="00F90607">
        <w:rPr>
          <w:rFonts w:ascii="Helvetica" w:eastAsia="Times New Roman" w:hAnsi="Helvetica" w:cs="Times New Roman"/>
          <w:color w:val="000000"/>
          <w:sz w:val="21"/>
          <w:szCs w:val="21"/>
        </w:rPr>
        <w:t>tbddata</w:t>
      </w:r>
      <w:proofErr w:type="spellEnd"/>
      <w:proofErr w:type="gramEnd"/>
    </w:p>
    <w:p w14:paraId="6FACA4DD"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Read in the necessary inputs to run physics (</w:t>
      </w:r>
      <w:proofErr w:type="spellStart"/>
      <w:r w:rsidRPr="00F90607">
        <w:rPr>
          <w:rFonts w:ascii="Helvetica" w:eastAsia="Times New Roman" w:hAnsi="Helvetica" w:cs="Times New Roman"/>
          <w:color w:val="000000"/>
          <w:sz w:val="21"/>
          <w:szCs w:val="21"/>
        </w:rPr>
        <w:t>phys_run_readin</w:t>
      </w:r>
      <w:proofErr w:type="spellEnd"/>
      <w:r w:rsidRPr="00F90607">
        <w:rPr>
          <w:rFonts w:ascii="Helvetica" w:eastAsia="Times New Roman" w:hAnsi="Helvetica" w:cs="Times New Roman"/>
          <w:color w:val="000000"/>
          <w:sz w:val="21"/>
          <w:szCs w:val="21"/>
        </w:rPr>
        <w:t>)</w:t>
      </w:r>
    </w:p>
    <w:p w14:paraId="4D3DB69C"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Run the physics (</w:t>
      </w:r>
      <w:proofErr w:type="spellStart"/>
      <w:r w:rsidRPr="00F90607">
        <w:rPr>
          <w:rFonts w:ascii="Helvetica" w:eastAsia="Times New Roman" w:hAnsi="Helvetica" w:cs="Times New Roman"/>
          <w:color w:val="000000"/>
          <w:sz w:val="21"/>
          <w:szCs w:val="21"/>
        </w:rPr>
        <w:t>nuopc_phys_run</w:t>
      </w:r>
      <w:proofErr w:type="spellEnd"/>
      <w:r w:rsidRPr="00F90607">
        <w:rPr>
          <w:rFonts w:ascii="Helvetica" w:eastAsia="Times New Roman" w:hAnsi="Helvetica" w:cs="Times New Roman"/>
          <w:color w:val="000000"/>
          <w:sz w:val="21"/>
          <w:szCs w:val="21"/>
        </w:rPr>
        <w:t>)</w:t>
      </w:r>
    </w:p>
    <w:p w14:paraId="5393501E" w14:textId="77777777" w:rsidR="00F90607" w:rsidRPr="00F90607" w:rsidRDefault="00F90607" w:rsidP="00F90607">
      <w:pPr>
        <w:numPr>
          <w:ilvl w:val="0"/>
          <w:numId w:val="7"/>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Save the physics output to physrun_saveout.dat (</w:t>
      </w:r>
      <w:proofErr w:type="spellStart"/>
      <w:r w:rsidRPr="00F90607">
        <w:rPr>
          <w:rFonts w:ascii="Helvetica" w:eastAsia="Times New Roman" w:hAnsi="Helvetica" w:cs="Times New Roman"/>
          <w:color w:val="000000"/>
          <w:sz w:val="21"/>
          <w:szCs w:val="21"/>
        </w:rPr>
        <w:t>phys_run_saveout</w:t>
      </w:r>
      <w:proofErr w:type="spellEnd"/>
      <w:r w:rsidRPr="00F90607">
        <w:rPr>
          <w:rFonts w:ascii="Helvetica" w:eastAsia="Times New Roman" w:hAnsi="Helvetica" w:cs="Times New Roman"/>
          <w:color w:val="000000"/>
          <w:sz w:val="21"/>
          <w:szCs w:val="21"/>
        </w:rPr>
        <w:t>)</w:t>
      </w:r>
    </w:p>
    <w:p w14:paraId="557579BF" w14:textId="77777777"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 xml:space="preserve">Before running such a wrapper, solar, aerosol, and co2 data must be linked to the run directory. Solar constant data must be linked to fort.102. </w:t>
      </w:r>
      <w:commentRangeStart w:id="50"/>
      <w:r w:rsidRPr="00F90607">
        <w:rPr>
          <w:rFonts w:ascii="Helvetica" w:hAnsi="Helvetica" w:cs="Times New Roman"/>
          <w:color w:val="000000"/>
          <w:sz w:val="21"/>
          <w:szCs w:val="21"/>
        </w:rPr>
        <w:t xml:space="preserve">These files include several </w:t>
      </w:r>
      <w:commentRangeStart w:id="51"/>
      <w:r w:rsidRPr="00F90607">
        <w:rPr>
          <w:rFonts w:ascii="Helvetica" w:hAnsi="Helvetica" w:cs="Times New Roman"/>
          <w:color w:val="000000"/>
          <w:sz w:val="21"/>
          <w:szCs w:val="21"/>
        </w:rPr>
        <w:t>files</w:t>
      </w:r>
      <w:commentRangeEnd w:id="50"/>
      <w:r w:rsidR="00BF36D4">
        <w:rPr>
          <w:rStyle w:val="CommentReference"/>
        </w:rPr>
        <w:commentReference w:id="50"/>
      </w:r>
      <w:commentRangeEnd w:id="51"/>
      <w:r w:rsidR="00DC1574">
        <w:rPr>
          <w:rStyle w:val="CommentReference"/>
        </w:rPr>
        <w:commentReference w:id="51"/>
      </w:r>
      <w:r w:rsidRPr="00F90607">
        <w:rPr>
          <w:rFonts w:ascii="Helvetica" w:hAnsi="Helvetica" w:cs="Times New Roman"/>
          <w:color w:val="000000"/>
          <w:sz w:val="21"/>
          <w:szCs w:val="21"/>
        </w:rPr>
        <w:t>:</w:t>
      </w:r>
    </w:p>
    <w:p w14:paraId="16CC6EFA" w14:textId="77777777" w:rsidR="00F90607" w:rsidRPr="00F90607" w:rsidRDefault="00F90607" w:rsidP="00F90607">
      <w:pPr>
        <w:numPr>
          <w:ilvl w:val="0"/>
          <w:numId w:val="8"/>
        </w:numPr>
        <w:spacing w:before="100" w:beforeAutospacing="1" w:after="100" w:afterAutospacing="1" w:line="330" w:lineRule="atLeast"/>
        <w:ind w:left="474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aerosol.dat</w:t>
      </w:r>
      <w:proofErr w:type="gramEnd"/>
    </w:p>
    <w:p w14:paraId="3BCA3773" w14:textId="77777777" w:rsidR="00F90607" w:rsidRPr="00F90607" w:rsidRDefault="00F90607" w:rsidP="00F90607">
      <w:pPr>
        <w:numPr>
          <w:ilvl w:val="0"/>
          <w:numId w:val="8"/>
        </w:numPr>
        <w:spacing w:before="100" w:beforeAutospacing="1" w:after="100" w:afterAutospacing="1" w:line="330" w:lineRule="atLeast"/>
        <w:ind w:left="474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co2historicaldata</w:t>
      </w:r>
      <w:proofErr w:type="gramEnd"/>
      <w:r w:rsidRPr="00F90607">
        <w:rPr>
          <w:rFonts w:ascii="Helvetica" w:eastAsia="Times New Roman" w:hAnsi="Helvetica" w:cs="Times New Roman"/>
          <w:color w:val="000000"/>
          <w:sz w:val="21"/>
          <w:szCs w:val="21"/>
        </w:rPr>
        <w:t>_[YYYY].txt</w:t>
      </w:r>
    </w:p>
    <w:p w14:paraId="57BE0D52" w14:textId="77777777" w:rsidR="00F90607" w:rsidRPr="00F90607" w:rsidRDefault="00F90607" w:rsidP="00F90607">
      <w:pPr>
        <w:numPr>
          <w:ilvl w:val="0"/>
          <w:numId w:val="8"/>
        </w:numPr>
        <w:spacing w:before="100" w:beforeAutospacing="1" w:after="100" w:afterAutospacing="1" w:line="330" w:lineRule="atLeast"/>
        <w:ind w:left="474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co2historicaldata</w:t>
      </w:r>
      <w:proofErr w:type="gramEnd"/>
      <w:r w:rsidRPr="00F90607">
        <w:rPr>
          <w:rFonts w:ascii="Helvetica" w:eastAsia="Times New Roman" w:hAnsi="Helvetica" w:cs="Times New Roman"/>
          <w:color w:val="000000"/>
          <w:sz w:val="21"/>
          <w:szCs w:val="21"/>
        </w:rPr>
        <w:t>_glob.txt</w:t>
      </w:r>
    </w:p>
    <w:p w14:paraId="3111D4C3" w14:textId="77777777" w:rsidR="00F90607" w:rsidRPr="00F90607" w:rsidRDefault="00F90607" w:rsidP="00F90607">
      <w:pPr>
        <w:numPr>
          <w:ilvl w:val="0"/>
          <w:numId w:val="8"/>
        </w:numPr>
        <w:spacing w:before="100" w:beforeAutospacing="1" w:after="100" w:afterAutospacing="1" w:line="330" w:lineRule="atLeast"/>
        <w:ind w:left="474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co2monthlycyc.txt</w:t>
      </w:r>
      <w:proofErr w:type="gramEnd"/>
    </w:p>
    <w:p w14:paraId="141C0BBE" w14:textId="77777777" w:rsidR="00F90607" w:rsidRPr="00F90607" w:rsidRDefault="00F90607" w:rsidP="00F90607">
      <w:pPr>
        <w:numPr>
          <w:ilvl w:val="0"/>
          <w:numId w:val="8"/>
        </w:numPr>
        <w:spacing w:before="100" w:beforeAutospacing="1" w:after="100" w:afterAutospacing="1" w:line="330" w:lineRule="atLeast"/>
        <w:ind w:left="474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solarconstant</w:t>
      </w:r>
      <w:proofErr w:type="gramEnd"/>
      <w:r w:rsidRPr="00F90607">
        <w:rPr>
          <w:rFonts w:ascii="Helvetica" w:eastAsia="Times New Roman" w:hAnsi="Helvetica" w:cs="Times New Roman"/>
          <w:color w:val="000000"/>
          <w:sz w:val="21"/>
          <w:szCs w:val="21"/>
        </w:rPr>
        <w:t>_noaa_a0.txt</w:t>
      </w:r>
    </w:p>
    <w:p w14:paraId="12FB35C4" w14:textId="77777777"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 xml:space="preserve">Where YYYY is a four-digit year. These files are </w:t>
      </w:r>
      <w:commentRangeStart w:id="52"/>
      <w:r w:rsidRPr="00F90607">
        <w:rPr>
          <w:rFonts w:ascii="Helvetica" w:hAnsi="Helvetica" w:cs="Times New Roman"/>
          <w:color w:val="000000"/>
          <w:sz w:val="21"/>
          <w:szCs w:val="21"/>
        </w:rPr>
        <w:t>available</w:t>
      </w:r>
      <w:commentRangeEnd w:id="52"/>
      <w:r w:rsidR="00DC1574">
        <w:rPr>
          <w:rStyle w:val="CommentReference"/>
        </w:rPr>
        <w:commentReference w:id="52"/>
      </w:r>
      <w:proofErr w:type="gramStart"/>
      <w:r w:rsidRPr="00F90607">
        <w:rPr>
          <w:rFonts w:ascii="Helvetica" w:hAnsi="Helvetica" w:cs="Times New Roman"/>
          <w:color w:val="000000"/>
          <w:sz w:val="21"/>
          <w:szCs w:val="21"/>
        </w:rPr>
        <w:t xml:space="preserve"> </w:t>
      </w:r>
      <w:commentRangeStart w:id="53"/>
      <w:r w:rsidRPr="00F90607">
        <w:rPr>
          <w:rFonts w:ascii="Helvetica" w:hAnsi="Helvetica" w:cs="Times New Roman"/>
          <w:color w:val="000000"/>
          <w:sz w:val="21"/>
          <w:szCs w:val="21"/>
        </w:rPr>
        <w:t>?</w:t>
      </w:r>
      <w:proofErr w:type="gramEnd"/>
      <w:r w:rsidRPr="00F90607">
        <w:rPr>
          <w:rFonts w:ascii="Helvetica" w:hAnsi="Helvetica" w:cs="Times New Roman"/>
          <w:color w:val="000000"/>
          <w:sz w:val="21"/>
          <w:szCs w:val="21"/>
        </w:rPr>
        <w:t>???</w:t>
      </w:r>
      <w:commentRangeEnd w:id="53"/>
      <w:r w:rsidR="00296162">
        <w:rPr>
          <w:rStyle w:val="CommentReference"/>
        </w:rPr>
        <w:commentReference w:id="53"/>
      </w:r>
    </w:p>
    <w:p w14:paraId="4A4A6D74" w14:textId="77777777" w:rsidR="00F90607" w:rsidRPr="00F90607" w:rsidRDefault="00F90607" w:rsidP="00F9060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F90607">
        <w:rPr>
          <w:rFonts w:ascii="Helvetica" w:eastAsia="Times New Roman" w:hAnsi="Helvetica" w:cs="Times New Roman"/>
          <w:b/>
          <w:bCs/>
          <w:color w:val="000000"/>
          <w:kern w:val="36"/>
          <w:sz w:val="48"/>
          <w:szCs w:val="48"/>
        </w:rPr>
        <w:t>Build and run</w:t>
      </w:r>
    </w:p>
    <w:p w14:paraId="2455DF66" w14:textId="77777777"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lastRenderedPageBreak/>
        <w:t>Basic requirements to build and run the standalone wrapper outlined above:</w:t>
      </w:r>
    </w:p>
    <w:p w14:paraId="0D6800E2" w14:textId="77777777" w:rsidR="00F90607" w:rsidRPr="00F90607" w:rsidRDefault="00F90607" w:rsidP="00F90607">
      <w:pPr>
        <w:numPr>
          <w:ilvl w:val="0"/>
          <w:numId w:val="9"/>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Compile</w:t>
      </w:r>
    </w:p>
    <w:p w14:paraId="69F693BF" w14:textId="77777777" w:rsidR="00F90607" w:rsidRPr="00F90607" w:rsidRDefault="00F90607" w:rsidP="00F90607">
      <w:pPr>
        <w:numPr>
          <w:ilvl w:val="1"/>
          <w:numId w:val="9"/>
        </w:numPr>
        <w:spacing w:before="30" w:after="100" w:afterAutospacing="1" w:line="330" w:lineRule="atLeast"/>
        <w:ind w:left="5460"/>
        <w:rPr>
          <w:rFonts w:ascii="Helvetica" w:hAnsi="Helvetica" w:cs="Times New Roman"/>
          <w:color w:val="000000"/>
          <w:sz w:val="21"/>
          <w:szCs w:val="21"/>
        </w:rPr>
      </w:pPr>
      <w:r w:rsidRPr="00F90607">
        <w:rPr>
          <w:rFonts w:ascii="Helvetica" w:hAnsi="Helvetica" w:cs="Times New Roman"/>
          <w:color w:val="000000"/>
          <w:sz w:val="21"/>
          <w:szCs w:val="21"/>
        </w:rPr>
        <w:t xml:space="preserve">The </w:t>
      </w:r>
      <w:commentRangeStart w:id="54"/>
      <w:r w:rsidRPr="00F90607">
        <w:rPr>
          <w:rFonts w:ascii="Helvetica" w:hAnsi="Helvetica" w:cs="Times New Roman"/>
          <w:color w:val="000000"/>
          <w:sz w:val="21"/>
          <w:szCs w:val="21"/>
        </w:rPr>
        <w:t xml:space="preserve">make.sh </w:t>
      </w:r>
      <w:commentRangeEnd w:id="54"/>
      <w:r w:rsidR="00296162">
        <w:rPr>
          <w:rStyle w:val="CommentReference"/>
        </w:rPr>
        <w:commentReference w:id="54"/>
      </w:r>
      <w:r w:rsidRPr="00F90607">
        <w:rPr>
          <w:rFonts w:ascii="Helvetica" w:hAnsi="Helvetica" w:cs="Times New Roman"/>
          <w:color w:val="000000"/>
          <w:sz w:val="21"/>
          <w:szCs w:val="21"/>
        </w:rPr>
        <w:t>loads the configuration file and load required modules. (</w:t>
      </w:r>
      <w:commentRangeStart w:id="55"/>
      <w:commentRangeStart w:id="56"/>
      <w:r w:rsidRPr="00F90607">
        <w:rPr>
          <w:rFonts w:ascii="Helvetica" w:hAnsi="Helvetica" w:cs="Times New Roman"/>
          <w:color w:val="000000"/>
          <w:sz w:val="21"/>
          <w:szCs w:val="21"/>
        </w:rPr>
        <w:t>Zeus</w:t>
      </w:r>
      <w:commentRangeEnd w:id="55"/>
      <w:r w:rsidR="005F0519">
        <w:rPr>
          <w:rStyle w:val="CommentReference"/>
        </w:rPr>
        <w:commentReference w:id="55"/>
      </w:r>
      <w:commentRangeEnd w:id="56"/>
      <w:r w:rsidR="00DC1574">
        <w:rPr>
          <w:rStyle w:val="CommentReference"/>
        </w:rPr>
        <w:commentReference w:id="56"/>
      </w:r>
      <w:r w:rsidRPr="00F90607">
        <w:rPr>
          <w:rFonts w:ascii="Helvetica" w:hAnsi="Helvetica" w:cs="Times New Roman"/>
          <w:color w:val="000000"/>
          <w:sz w:val="21"/>
          <w:szCs w:val="21"/>
        </w:rPr>
        <w:t>)</w:t>
      </w:r>
    </w:p>
    <w:p w14:paraId="338F08B0" w14:textId="77777777" w:rsidR="00F90607" w:rsidRPr="00F90607" w:rsidRDefault="00F90607" w:rsidP="00F90607">
      <w:pPr>
        <w:spacing w:before="30" w:after="100" w:afterAutospacing="1" w:line="330" w:lineRule="atLeast"/>
        <w:ind w:left="5460"/>
        <w:rPr>
          <w:rFonts w:ascii="Helvetica" w:hAnsi="Helvetica" w:cs="Times New Roman"/>
          <w:color w:val="000000"/>
          <w:sz w:val="21"/>
          <w:szCs w:val="21"/>
        </w:rPr>
      </w:pPr>
      <w:r w:rsidRPr="00F90607">
        <w:rPr>
          <w:rFonts w:ascii="Helvetica" w:hAnsi="Helvetica" w:cs="Times New Roman"/>
          <w:color w:val="000000"/>
          <w:sz w:val="21"/>
          <w:szCs w:val="21"/>
        </w:rPr>
        <w:t>An example make.sh file:</w:t>
      </w:r>
    </w:p>
    <w:p w14:paraId="114D1CE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w:t>
      </w:r>
      <w:proofErr w:type="gramEnd"/>
      <w:r w:rsidRPr="00F90607">
        <w:rPr>
          <w:rFonts w:ascii="Courier" w:hAnsi="Courier" w:cs="Courier New"/>
          <w:color w:val="000000"/>
          <w:sz w:val="22"/>
          <w:szCs w:val="22"/>
        </w:rPr>
        <w:t>bin/</w:t>
      </w:r>
      <w:proofErr w:type="spellStart"/>
      <w:r w:rsidRPr="00F90607">
        <w:rPr>
          <w:rFonts w:ascii="Courier" w:hAnsi="Courier" w:cs="Courier New"/>
          <w:color w:val="000000"/>
          <w:sz w:val="22"/>
          <w:szCs w:val="22"/>
        </w:rPr>
        <w:t>sh</w:t>
      </w:r>
      <w:proofErr w:type="spellEnd"/>
    </w:p>
    <w:p w14:paraId="565AC95F"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set</w:t>
      </w:r>
      <w:proofErr w:type="gramEnd"/>
      <w:r w:rsidRPr="00F90607">
        <w:rPr>
          <w:rFonts w:ascii="Courier" w:hAnsi="Courier" w:cs="Courier New"/>
          <w:color w:val="000000"/>
          <w:sz w:val="22"/>
          <w:szCs w:val="22"/>
        </w:rPr>
        <w:t xml:space="preserve"> -ax</w:t>
      </w:r>
    </w:p>
    <w:p w14:paraId="73EC1A3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43B6FF4F"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curdir</w:t>
      </w:r>
      <w:proofErr w:type="spellEnd"/>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pwd</w:t>
      </w:r>
      <w:proofErr w:type="spellEnd"/>
      <w:r w:rsidRPr="00F90607">
        <w:rPr>
          <w:rFonts w:ascii="Courier" w:hAnsi="Courier" w:cs="Courier New"/>
          <w:color w:val="000000"/>
          <w:sz w:val="22"/>
          <w:szCs w:val="22"/>
        </w:rPr>
        <w:t>`</w:t>
      </w:r>
    </w:p>
    <w:p w14:paraId="5E6D4440"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20E04130"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 Copy machine specific </w:t>
      </w:r>
      <w:proofErr w:type="spellStart"/>
      <w:r w:rsidRPr="00F90607">
        <w:rPr>
          <w:rFonts w:ascii="Courier" w:hAnsi="Courier" w:cs="Courier New"/>
          <w:color w:val="000000"/>
          <w:sz w:val="22"/>
          <w:szCs w:val="22"/>
        </w:rPr>
        <w:t>config</w:t>
      </w:r>
      <w:proofErr w:type="spellEnd"/>
      <w:r w:rsidRPr="00F90607">
        <w:rPr>
          <w:rFonts w:ascii="Courier" w:hAnsi="Courier" w:cs="Courier New"/>
          <w:color w:val="000000"/>
          <w:sz w:val="22"/>
          <w:szCs w:val="22"/>
        </w:rPr>
        <w:t xml:space="preserve"> to generic name, used by physics </w:t>
      </w:r>
      <w:proofErr w:type="spellStart"/>
      <w:r w:rsidRPr="00F90607">
        <w:rPr>
          <w:rFonts w:ascii="Courier" w:hAnsi="Courier" w:cs="Courier New"/>
          <w:color w:val="000000"/>
          <w:sz w:val="22"/>
          <w:szCs w:val="22"/>
        </w:rPr>
        <w:t>makefile</w:t>
      </w:r>
      <w:proofErr w:type="spellEnd"/>
    </w:p>
    <w:p w14:paraId="5631A48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 </w:t>
      </w:r>
      <w:proofErr w:type="spellStart"/>
      <w:r w:rsidRPr="00F90607">
        <w:rPr>
          <w:rFonts w:ascii="Courier" w:hAnsi="Courier" w:cs="Courier New"/>
          <w:color w:val="000000"/>
          <w:sz w:val="22"/>
          <w:szCs w:val="22"/>
        </w:rPr>
        <w:t>NEMS_loc</w:t>
      </w:r>
      <w:proofErr w:type="spellEnd"/>
      <w:r w:rsidRPr="00F90607">
        <w:rPr>
          <w:rFonts w:ascii="Courier" w:hAnsi="Courier" w:cs="Courier New"/>
          <w:color w:val="000000"/>
          <w:sz w:val="22"/>
          <w:szCs w:val="22"/>
        </w:rPr>
        <w:t xml:space="preserve"> is the installation location of the NEMS code. NOAA's </w:t>
      </w:r>
      <w:commentRangeStart w:id="57"/>
      <w:proofErr w:type="spellStart"/>
      <w:r w:rsidRPr="00F90607">
        <w:rPr>
          <w:rFonts w:ascii="Courier" w:hAnsi="Courier" w:cs="Courier New"/>
          <w:color w:val="000000"/>
          <w:sz w:val="22"/>
          <w:szCs w:val="22"/>
        </w:rPr>
        <w:t>Zues</w:t>
      </w:r>
      <w:proofErr w:type="spellEnd"/>
      <w:r w:rsidRPr="00F90607">
        <w:rPr>
          <w:rFonts w:ascii="Courier" w:hAnsi="Courier" w:cs="Courier New"/>
          <w:color w:val="000000"/>
          <w:sz w:val="22"/>
          <w:szCs w:val="22"/>
        </w:rPr>
        <w:t xml:space="preserve"> </w:t>
      </w:r>
      <w:commentRangeEnd w:id="57"/>
      <w:r w:rsidR="00296162">
        <w:rPr>
          <w:rStyle w:val="CommentReference"/>
        </w:rPr>
        <w:commentReference w:id="57"/>
      </w:r>
      <w:r w:rsidRPr="00F90607">
        <w:rPr>
          <w:rFonts w:ascii="Courier" w:hAnsi="Courier" w:cs="Courier New"/>
          <w:color w:val="000000"/>
          <w:sz w:val="22"/>
          <w:szCs w:val="22"/>
        </w:rPr>
        <w:t>is used in this example</w:t>
      </w:r>
    </w:p>
    <w:p w14:paraId="4981C3EE"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cd ${</w:t>
      </w:r>
      <w:proofErr w:type="spellStart"/>
      <w:r w:rsidRPr="00F90607">
        <w:rPr>
          <w:rFonts w:ascii="Courier" w:hAnsi="Courier" w:cs="Courier New"/>
          <w:color w:val="000000"/>
          <w:sz w:val="22"/>
          <w:szCs w:val="22"/>
        </w:rPr>
        <w:t>NEMS_loc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p>
    <w:p w14:paraId="1246691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configure</w:t>
      </w:r>
      <w:proofErr w:type="gramEnd"/>
      <w:r w:rsidRPr="00F90607">
        <w:rPr>
          <w:rFonts w:ascii="Courier" w:hAnsi="Courier" w:cs="Courier New"/>
          <w:color w:val="000000"/>
          <w:sz w:val="22"/>
          <w:szCs w:val="22"/>
        </w:rPr>
        <w:t xml:space="preserve"> 6_gsm_zeus</w:t>
      </w:r>
    </w:p>
    <w:p w14:paraId="323A52DA"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0289313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cd $</w:t>
      </w:r>
      <w:proofErr w:type="spellStart"/>
      <w:r w:rsidRPr="00F90607">
        <w:rPr>
          <w:rFonts w:ascii="Courier" w:hAnsi="Courier" w:cs="Courier New"/>
          <w:color w:val="000000"/>
          <w:sz w:val="22"/>
          <w:szCs w:val="22"/>
        </w:rPr>
        <w:t>curdir</w:t>
      </w:r>
      <w:proofErr w:type="spellEnd"/>
    </w:p>
    <w:p w14:paraId="6431D16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 Load the modules needed for this </w:t>
      </w:r>
      <w:proofErr w:type="spellStart"/>
      <w:r w:rsidRPr="00F90607">
        <w:rPr>
          <w:rFonts w:ascii="Courier" w:hAnsi="Courier" w:cs="Courier New"/>
          <w:color w:val="000000"/>
          <w:sz w:val="22"/>
          <w:szCs w:val="22"/>
        </w:rPr>
        <w:t>config</w:t>
      </w:r>
      <w:proofErr w:type="spellEnd"/>
    </w:p>
    <w:p w14:paraId="663B9F75"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source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NEMS_loc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conf</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modules.nems</w:t>
      </w:r>
      <w:proofErr w:type="spellEnd"/>
    </w:p>
    <w:p w14:paraId="18613515"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643E177B"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 Build </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 xml:space="preserve">/share, </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phys</w:t>
      </w:r>
      <w:proofErr w:type="spellEnd"/>
      <w:r w:rsidRPr="00F90607">
        <w:rPr>
          <w:rFonts w:ascii="Courier" w:hAnsi="Courier" w:cs="Courier New"/>
          <w:color w:val="000000"/>
          <w:sz w:val="22"/>
          <w:szCs w:val="22"/>
        </w:rPr>
        <w:t>, and standalone test driver</w:t>
      </w:r>
    </w:p>
    <w:p w14:paraId="3D17B402"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gmake</w:t>
      </w:r>
      <w:proofErr w:type="spellEnd"/>
      <w:proofErr w:type="gramEnd"/>
    </w:p>
    <w:p w14:paraId="516180E6" w14:textId="77777777" w:rsidR="00F90607" w:rsidRPr="00F90607" w:rsidRDefault="00F90607" w:rsidP="00F90607">
      <w:pPr>
        <w:numPr>
          <w:ilvl w:val="1"/>
          <w:numId w:val="9"/>
        </w:numPr>
        <w:spacing w:before="30" w:after="100" w:afterAutospacing="1" w:line="330" w:lineRule="atLeast"/>
        <w:ind w:left="5460"/>
        <w:rPr>
          <w:rFonts w:ascii="Helvetica" w:hAnsi="Helvetica" w:cs="Times New Roman"/>
          <w:color w:val="000000"/>
          <w:sz w:val="21"/>
          <w:szCs w:val="21"/>
        </w:rPr>
      </w:pPr>
      <w:commentRangeStart w:id="58"/>
      <w:r w:rsidRPr="00F90607">
        <w:rPr>
          <w:rFonts w:ascii="Helvetica" w:hAnsi="Helvetica" w:cs="Times New Roman"/>
          <w:color w:val="000000"/>
          <w:sz w:val="21"/>
          <w:szCs w:val="21"/>
        </w:rPr>
        <w:t xml:space="preserve">A </w:t>
      </w:r>
      <w:proofErr w:type="spellStart"/>
      <w:r w:rsidRPr="00F90607">
        <w:rPr>
          <w:rFonts w:ascii="Helvetica" w:hAnsi="Helvetica" w:cs="Times New Roman"/>
          <w:color w:val="000000"/>
          <w:sz w:val="21"/>
          <w:szCs w:val="21"/>
        </w:rPr>
        <w:t>makefile</w:t>
      </w:r>
      <w:proofErr w:type="spellEnd"/>
      <w:r w:rsidRPr="00F90607">
        <w:rPr>
          <w:rFonts w:ascii="Helvetica" w:hAnsi="Helvetica" w:cs="Times New Roman"/>
          <w:color w:val="000000"/>
          <w:sz w:val="21"/>
          <w:szCs w:val="21"/>
        </w:rPr>
        <w:t xml:space="preserve"> </w:t>
      </w:r>
      <w:commentRangeEnd w:id="58"/>
      <w:r w:rsidR="00296162">
        <w:rPr>
          <w:rStyle w:val="CommentReference"/>
        </w:rPr>
        <w:commentReference w:id="58"/>
      </w:r>
      <w:r w:rsidRPr="00F90607">
        <w:rPr>
          <w:rFonts w:ascii="Helvetica" w:hAnsi="Helvetica" w:cs="Times New Roman"/>
          <w:color w:val="000000"/>
          <w:sz w:val="21"/>
          <w:szCs w:val="21"/>
        </w:rPr>
        <w:t xml:space="preserve">should build the </w:t>
      </w:r>
      <w:commentRangeStart w:id="59"/>
      <w:proofErr w:type="spellStart"/>
      <w:r w:rsidRPr="00F90607">
        <w:rPr>
          <w:rFonts w:ascii="Helvetica" w:hAnsi="Helvetica" w:cs="Times New Roman"/>
          <w:color w:val="000000"/>
          <w:sz w:val="21"/>
          <w:szCs w:val="21"/>
        </w:rPr>
        <w:t>src</w:t>
      </w:r>
      <w:commentRangeEnd w:id="59"/>
      <w:proofErr w:type="spellEnd"/>
      <w:r w:rsidR="00DC1574">
        <w:rPr>
          <w:rStyle w:val="CommentReference"/>
        </w:rPr>
        <w:commentReference w:id="59"/>
      </w:r>
      <w:r w:rsidRPr="00F90607">
        <w:rPr>
          <w:rFonts w:ascii="Helvetica" w:hAnsi="Helvetica" w:cs="Times New Roman"/>
          <w:color w:val="000000"/>
          <w:sz w:val="21"/>
          <w:szCs w:val="21"/>
        </w:rPr>
        <w:t>/</w:t>
      </w:r>
      <w:proofErr w:type="spellStart"/>
      <w:r w:rsidRPr="00F90607">
        <w:rPr>
          <w:rFonts w:ascii="Helvetica" w:hAnsi="Helvetica" w:cs="Times New Roman"/>
          <w:color w:val="000000"/>
          <w:sz w:val="21"/>
          <w:szCs w:val="21"/>
        </w:rPr>
        <w:t>atmos</w:t>
      </w:r>
      <w:proofErr w:type="spellEnd"/>
      <w:r w:rsidRPr="00F90607">
        <w:rPr>
          <w:rFonts w:ascii="Helvetica" w:hAnsi="Helvetica" w:cs="Times New Roman"/>
          <w:color w:val="000000"/>
          <w:sz w:val="21"/>
          <w:szCs w:val="21"/>
        </w:rPr>
        <w:t>/share/</w:t>
      </w:r>
      <w:proofErr w:type="spellStart"/>
      <w:r w:rsidRPr="00F90607">
        <w:rPr>
          <w:rFonts w:ascii="Helvetica" w:hAnsi="Helvetica" w:cs="Times New Roman"/>
          <w:color w:val="000000"/>
          <w:sz w:val="21"/>
          <w:szCs w:val="21"/>
        </w:rPr>
        <w:t>libshare.a</w:t>
      </w:r>
      <w:proofErr w:type="spellEnd"/>
      <w:r w:rsidRPr="00F90607">
        <w:rPr>
          <w:rFonts w:ascii="Helvetica" w:hAnsi="Helvetica" w:cs="Times New Roman"/>
          <w:color w:val="000000"/>
          <w:sz w:val="21"/>
          <w:szCs w:val="21"/>
        </w:rPr>
        <w:t xml:space="preserve"> and </w:t>
      </w:r>
      <w:proofErr w:type="spellStart"/>
      <w:r w:rsidRPr="00F90607">
        <w:rPr>
          <w:rFonts w:ascii="Helvetica" w:hAnsi="Helvetica" w:cs="Times New Roman"/>
          <w:color w:val="000000"/>
          <w:sz w:val="21"/>
          <w:szCs w:val="21"/>
        </w:rPr>
        <w:t>src</w:t>
      </w:r>
      <w:proofErr w:type="spellEnd"/>
      <w:r w:rsidRPr="00F90607">
        <w:rPr>
          <w:rFonts w:ascii="Helvetica" w:hAnsi="Helvetica" w:cs="Times New Roman"/>
          <w:color w:val="000000"/>
          <w:sz w:val="21"/>
          <w:szCs w:val="21"/>
        </w:rPr>
        <w:t>/</w:t>
      </w:r>
      <w:proofErr w:type="spellStart"/>
      <w:r w:rsidRPr="00F90607">
        <w:rPr>
          <w:rFonts w:ascii="Helvetica" w:hAnsi="Helvetica" w:cs="Times New Roman"/>
          <w:color w:val="000000"/>
          <w:sz w:val="21"/>
          <w:szCs w:val="21"/>
        </w:rPr>
        <w:t>atmos</w:t>
      </w:r>
      <w:proofErr w:type="spellEnd"/>
      <w:r w:rsidRPr="00F90607">
        <w:rPr>
          <w:rFonts w:ascii="Helvetica" w:hAnsi="Helvetica" w:cs="Times New Roman"/>
          <w:color w:val="000000"/>
          <w:sz w:val="21"/>
          <w:szCs w:val="21"/>
        </w:rPr>
        <w:t>/</w:t>
      </w:r>
      <w:proofErr w:type="spellStart"/>
      <w:r w:rsidRPr="00F90607">
        <w:rPr>
          <w:rFonts w:ascii="Helvetica" w:hAnsi="Helvetica" w:cs="Times New Roman"/>
          <w:color w:val="000000"/>
          <w:sz w:val="21"/>
          <w:szCs w:val="21"/>
        </w:rPr>
        <w:t>phys</w:t>
      </w:r>
      <w:proofErr w:type="spellEnd"/>
      <w:r w:rsidRPr="00F90607">
        <w:rPr>
          <w:rFonts w:ascii="Helvetica" w:hAnsi="Helvetica" w:cs="Times New Roman"/>
          <w:color w:val="000000"/>
          <w:sz w:val="21"/>
          <w:szCs w:val="21"/>
        </w:rPr>
        <w:t>/</w:t>
      </w:r>
      <w:proofErr w:type="spellStart"/>
      <w:r w:rsidRPr="00F90607">
        <w:rPr>
          <w:rFonts w:ascii="Helvetica" w:hAnsi="Helvetica" w:cs="Times New Roman"/>
          <w:color w:val="000000"/>
          <w:sz w:val="21"/>
          <w:szCs w:val="21"/>
        </w:rPr>
        <w:t>libphys.a</w:t>
      </w:r>
      <w:proofErr w:type="spellEnd"/>
    </w:p>
    <w:p w14:paraId="249ADF08" w14:textId="77777777" w:rsidR="00F90607" w:rsidRPr="00F90607" w:rsidRDefault="00F90607" w:rsidP="00F90607">
      <w:pPr>
        <w:spacing w:before="30" w:after="100" w:afterAutospacing="1" w:line="330" w:lineRule="atLeast"/>
        <w:ind w:left="5460"/>
        <w:rPr>
          <w:rFonts w:ascii="Helvetica" w:hAnsi="Helvetica" w:cs="Times New Roman"/>
          <w:color w:val="000000"/>
          <w:sz w:val="21"/>
          <w:szCs w:val="21"/>
        </w:rPr>
      </w:pPr>
      <w:r w:rsidRPr="00F90607">
        <w:rPr>
          <w:rFonts w:ascii="Helvetica" w:hAnsi="Helvetica" w:cs="Times New Roman"/>
          <w:color w:val="000000"/>
          <w:sz w:val="21"/>
          <w:szCs w:val="21"/>
        </w:rPr>
        <w:t xml:space="preserve">An example </w:t>
      </w:r>
      <w:proofErr w:type="spellStart"/>
      <w:r w:rsidRPr="00F90607">
        <w:rPr>
          <w:rFonts w:ascii="Helvetica" w:hAnsi="Helvetica" w:cs="Times New Roman"/>
          <w:color w:val="000000"/>
          <w:sz w:val="21"/>
          <w:szCs w:val="21"/>
        </w:rPr>
        <w:t>makefile</w:t>
      </w:r>
      <w:proofErr w:type="spellEnd"/>
      <w:r w:rsidRPr="00F90607">
        <w:rPr>
          <w:rFonts w:ascii="Helvetica" w:hAnsi="Helvetica" w:cs="Times New Roman"/>
          <w:color w:val="000000"/>
          <w:sz w:val="21"/>
          <w:szCs w:val="21"/>
        </w:rPr>
        <w:t>:</w:t>
      </w:r>
    </w:p>
    <w:p w14:paraId="646B09D3"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lastRenderedPageBreak/>
        <w:t xml:space="preserve">    # </w:t>
      </w:r>
      <w:proofErr w:type="gramStart"/>
      <w:r w:rsidRPr="00F90607">
        <w:rPr>
          <w:rFonts w:ascii="Courier" w:hAnsi="Courier" w:cs="Courier New"/>
          <w:color w:val="000000"/>
          <w:sz w:val="22"/>
          <w:szCs w:val="22"/>
        </w:rPr>
        <w:t>include</w:t>
      </w:r>
      <w:proofErr w:type="gramEnd"/>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conf</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configure.nems</w:t>
      </w:r>
      <w:proofErr w:type="spellEnd"/>
    </w:p>
    <w:p w14:paraId="7964CE46"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
    <w:p w14:paraId="2B4A3F7A"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 MAKEFILE = </w:t>
      </w:r>
      <w:proofErr w:type="spellStart"/>
      <w:r w:rsidRPr="00F90607">
        <w:rPr>
          <w:rFonts w:ascii="Courier" w:hAnsi="Courier" w:cs="Courier New"/>
          <w:color w:val="000000"/>
          <w:sz w:val="22"/>
          <w:szCs w:val="22"/>
        </w:rPr>
        <w:t>makefile</w:t>
      </w:r>
      <w:proofErr w:type="spellEnd"/>
    </w:p>
    <w:p w14:paraId="5A720276"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
    <w:p w14:paraId="62D54C3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2BD9FB01"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 Zeus </w:t>
      </w:r>
      <w:proofErr w:type="spellStart"/>
      <w:r w:rsidRPr="00F90607">
        <w:rPr>
          <w:rFonts w:ascii="Courier" w:hAnsi="Courier" w:cs="Courier New"/>
          <w:color w:val="000000"/>
          <w:sz w:val="22"/>
          <w:szCs w:val="22"/>
        </w:rPr>
        <w:t>config</w:t>
      </w:r>
      <w:proofErr w:type="spellEnd"/>
      <w:r w:rsidRPr="00F90607">
        <w:rPr>
          <w:rFonts w:ascii="Courier" w:hAnsi="Courier" w:cs="Courier New"/>
          <w:color w:val="000000"/>
          <w:sz w:val="22"/>
          <w:szCs w:val="22"/>
        </w:rPr>
        <w:t xml:space="preserve">: This is hardcoded for clarity using the </w:t>
      </w:r>
      <w:proofErr w:type="spellStart"/>
      <w:r w:rsidRPr="00F90607">
        <w:rPr>
          <w:rFonts w:ascii="Courier" w:hAnsi="Courier" w:cs="Courier New"/>
          <w:color w:val="000000"/>
          <w:sz w:val="22"/>
          <w:szCs w:val="22"/>
        </w:rPr>
        <w:t>config</w:t>
      </w:r>
      <w:proofErr w:type="spellEnd"/>
      <w:r w:rsidRPr="00F90607">
        <w:rPr>
          <w:rFonts w:ascii="Courier" w:hAnsi="Courier" w:cs="Courier New"/>
          <w:color w:val="000000"/>
          <w:sz w:val="22"/>
          <w:szCs w:val="22"/>
        </w:rPr>
        <w:t xml:space="preserve"> for </w:t>
      </w:r>
      <w:proofErr w:type="spellStart"/>
      <w:proofErr w:type="gramStart"/>
      <w:r w:rsidRPr="00F90607">
        <w:rPr>
          <w:rFonts w:ascii="Courier" w:hAnsi="Courier" w:cs="Courier New"/>
          <w:color w:val="000000"/>
          <w:sz w:val="22"/>
          <w:szCs w:val="22"/>
        </w:rPr>
        <w:t>zeus</w:t>
      </w:r>
      <w:proofErr w:type="spellEnd"/>
      <w:proofErr w:type="gramEnd"/>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See ..</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conf</w:t>
      </w:r>
      <w:proofErr w:type="spellEnd"/>
      <w:r w:rsidRPr="00F90607">
        <w:rPr>
          <w:rFonts w:ascii="Courier" w:hAnsi="Courier" w:cs="Courier New"/>
          <w:color w:val="000000"/>
          <w:sz w:val="22"/>
          <w:szCs w:val="22"/>
        </w:rPr>
        <w:t xml:space="preserve"> for other configurations/systems</w:t>
      </w:r>
    </w:p>
    <w:p w14:paraId="647F161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7A7FBAE2"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F90           = </w:t>
      </w:r>
      <w:proofErr w:type="spellStart"/>
      <w:r w:rsidRPr="00F90607">
        <w:rPr>
          <w:rFonts w:ascii="Courier" w:hAnsi="Courier" w:cs="Courier New"/>
          <w:color w:val="000000"/>
          <w:sz w:val="22"/>
          <w:szCs w:val="22"/>
        </w:rPr>
        <w:t>ifort</w:t>
      </w:r>
      <w:proofErr w:type="spellEnd"/>
      <w:r w:rsidRPr="00F90607">
        <w:rPr>
          <w:rFonts w:ascii="Courier" w:hAnsi="Courier" w:cs="Courier New"/>
          <w:color w:val="000000"/>
          <w:sz w:val="22"/>
          <w:szCs w:val="22"/>
        </w:rPr>
        <w:t xml:space="preserve"> -g -align array32byte -convert </w:t>
      </w:r>
      <w:proofErr w:type="spellStart"/>
      <w:r w:rsidRPr="00F90607">
        <w:rPr>
          <w:rFonts w:ascii="Courier" w:hAnsi="Courier" w:cs="Courier New"/>
          <w:color w:val="000000"/>
          <w:sz w:val="22"/>
          <w:szCs w:val="22"/>
        </w:rPr>
        <w:t>big_endian</w:t>
      </w:r>
      <w:proofErr w:type="spellEnd"/>
      <w:r w:rsidRPr="00F90607">
        <w:rPr>
          <w:rFonts w:ascii="Courier" w:hAnsi="Courier" w:cs="Courier New"/>
          <w:color w:val="000000"/>
          <w:sz w:val="22"/>
          <w:szCs w:val="22"/>
        </w:rPr>
        <w:t xml:space="preserve"> -assume </w:t>
      </w:r>
      <w:proofErr w:type="spellStart"/>
      <w:r w:rsidRPr="00F90607">
        <w:rPr>
          <w:rFonts w:ascii="Courier" w:hAnsi="Courier" w:cs="Courier New"/>
          <w:color w:val="000000"/>
          <w:sz w:val="22"/>
          <w:szCs w:val="22"/>
        </w:rPr>
        <w:t>byterecl</w:t>
      </w:r>
      <w:proofErr w:type="spellEnd"/>
    </w:p>
    <w:p w14:paraId="11316F55"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FREE         = -free</w:t>
      </w:r>
    </w:p>
    <w:p w14:paraId="3088D3D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TRAPS        = -g -</w:t>
      </w:r>
      <w:proofErr w:type="spellStart"/>
      <w:r w:rsidRPr="00F90607">
        <w:rPr>
          <w:rFonts w:ascii="Courier" w:hAnsi="Courier" w:cs="Courier New"/>
          <w:color w:val="000000"/>
          <w:sz w:val="22"/>
          <w:szCs w:val="22"/>
        </w:rPr>
        <w:t>traceback</w:t>
      </w:r>
      <w:proofErr w:type="spellEnd"/>
    </w:p>
    <w:p w14:paraId="0C33AF4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FFLAGS       = $(TRAPS) -</w:t>
      </w:r>
      <w:proofErr w:type="spellStart"/>
      <w:r w:rsidRPr="00F90607">
        <w:rPr>
          <w:rFonts w:ascii="Courier" w:hAnsi="Courier" w:cs="Courier New"/>
          <w:color w:val="000000"/>
          <w:sz w:val="22"/>
          <w:szCs w:val="22"/>
        </w:rPr>
        <w:t>fp</w:t>
      </w:r>
      <w:proofErr w:type="spellEnd"/>
      <w:r w:rsidRPr="00F90607">
        <w:rPr>
          <w:rFonts w:ascii="Courier" w:hAnsi="Courier" w:cs="Courier New"/>
          <w:color w:val="000000"/>
          <w:sz w:val="22"/>
          <w:szCs w:val="22"/>
        </w:rPr>
        <w:t>-model strict</w:t>
      </w:r>
    </w:p>
    <w:p w14:paraId="35D81E45"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OPTS_GFS     = -O0</w:t>
      </w:r>
    </w:p>
    <w:p w14:paraId="3F0E10FD"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FFLAGS_GFS   = $(OPTS_GFS) $(FFLAGS) $(FREE)</w:t>
      </w:r>
    </w:p>
    <w:p w14:paraId="19AE7E2C"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R8           = -r8</w:t>
      </w:r>
    </w:p>
    <w:p w14:paraId="562B23AB"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50042E1D"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OPTS     = $(FFLAGS_GFS) $(R8)</w:t>
      </w:r>
    </w:p>
    <w:p w14:paraId="4B69E3F4"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FFLAG90  = $(OPTS) $(FREE)</w:t>
      </w:r>
    </w:p>
    <w:p w14:paraId="385AE42E"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11F078B4"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51534983"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TARGET = </w:t>
      </w:r>
      <w:proofErr w:type="spellStart"/>
      <w:r w:rsidRPr="00F90607">
        <w:rPr>
          <w:rFonts w:ascii="Courier" w:hAnsi="Courier" w:cs="Courier New"/>
          <w:color w:val="000000"/>
          <w:sz w:val="22"/>
          <w:szCs w:val="22"/>
        </w:rPr>
        <w:t>standalone_wrapper.x</w:t>
      </w:r>
      <w:proofErr w:type="spellEnd"/>
    </w:p>
    <w:p w14:paraId="0338024E"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16BD2A6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INCS = -I</w:t>
      </w:r>
      <w:proofErr w:type="gramStart"/>
      <w:r w:rsidRPr="00F90607">
        <w:rPr>
          <w:rFonts w:ascii="Courier" w:hAnsi="Courier" w:cs="Courier New"/>
          <w:color w:val="000000"/>
          <w:sz w:val="22"/>
          <w:szCs w:val="22"/>
        </w:rPr>
        <w:t>..</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/share \</w:t>
      </w:r>
    </w:p>
    <w:p w14:paraId="72107082"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-I</w:t>
      </w:r>
      <w:proofErr w:type="gramStart"/>
      <w:r w:rsidRPr="00F90607">
        <w:rPr>
          <w:rFonts w:ascii="Courier" w:hAnsi="Courier" w:cs="Courier New"/>
          <w:color w:val="000000"/>
          <w:sz w:val="22"/>
          <w:szCs w:val="22"/>
        </w:rPr>
        <w:t>..</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phys</w:t>
      </w:r>
      <w:proofErr w:type="spellEnd"/>
    </w:p>
    <w:p w14:paraId="7BB919D1"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07206B0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lastRenderedPageBreak/>
        <w:t xml:space="preserve">    MAIN = </w:t>
      </w:r>
      <w:proofErr w:type="spellStart"/>
      <w:r w:rsidRPr="00F90607">
        <w:rPr>
          <w:rFonts w:ascii="Courier" w:hAnsi="Courier" w:cs="Courier New"/>
          <w:color w:val="000000"/>
          <w:sz w:val="22"/>
          <w:szCs w:val="22"/>
        </w:rPr>
        <w:t>standalone_wrapper.o</w:t>
      </w:r>
      <w:proofErr w:type="spellEnd"/>
    </w:p>
    <w:p w14:paraId="01B6A804"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575844F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LIBS </w:t>
      </w:r>
      <w:proofErr w:type="gramStart"/>
      <w:r w:rsidRPr="00F90607">
        <w:rPr>
          <w:rFonts w:ascii="Courier" w:hAnsi="Courier" w:cs="Courier New"/>
          <w:color w:val="000000"/>
          <w:sz w:val="22"/>
          <w:szCs w:val="22"/>
        </w:rPr>
        <w:t>= ..</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/share/</w:t>
      </w:r>
      <w:proofErr w:type="spellStart"/>
      <w:r w:rsidRPr="00F90607">
        <w:rPr>
          <w:rFonts w:ascii="Courier" w:hAnsi="Courier" w:cs="Courier New"/>
          <w:color w:val="000000"/>
          <w:sz w:val="22"/>
          <w:szCs w:val="22"/>
        </w:rPr>
        <w:t>libshare.a</w:t>
      </w:r>
      <w:proofErr w:type="spellEnd"/>
      <w:r w:rsidRPr="00F90607">
        <w:rPr>
          <w:rFonts w:ascii="Courier" w:hAnsi="Courier" w:cs="Courier New"/>
          <w:color w:val="000000"/>
          <w:sz w:val="22"/>
          <w:szCs w:val="22"/>
        </w:rPr>
        <w:t xml:space="preserve"> \</w:t>
      </w:r>
    </w:p>
    <w:p w14:paraId="705ABBAE"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phys</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libphys.a</w:t>
      </w:r>
      <w:proofErr w:type="spellEnd"/>
    </w:p>
    <w:p w14:paraId="63DEEE0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7A5E916E"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LIBDIR=/</w:t>
      </w:r>
      <w:proofErr w:type="spellStart"/>
      <w:r w:rsidRPr="00F90607">
        <w:rPr>
          <w:rFonts w:ascii="Courier" w:hAnsi="Courier" w:cs="Courier New"/>
          <w:color w:val="000000"/>
          <w:sz w:val="22"/>
          <w:szCs w:val="22"/>
        </w:rPr>
        <w:t>contrib</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nceplibs</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nwprod</w:t>
      </w:r>
      <w:proofErr w:type="spellEnd"/>
      <w:r w:rsidRPr="00F90607">
        <w:rPr>
          <w:rFonts w:ascii="Courier" w:hAnsi="Courier" w:cs="Courier New"/>
          <w:color w:val="000000"/>
          <w:sz w:val="22"/>
          <w:szCs w:val="22"/>
        </w:rPr>
        <w:t>/lib/</w:t>
      </w:r>
    </w:p>
    <w:p w14:paraId="18FE11B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W3_LIB = -L${LIBDIR}  -lw3nco_d -lw3emc_d</w:t>
      </w:r>
    </w:p>
    <w:p w14:paraId="65FA4A8E"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4E0B28D0"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$(TARGET): libs $(MAIN)</w:t>
      </w:r>
    </w:p>
    <w:p w14:paraId="1D299DBD"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$(F90) -o $(TARGET) $(MAIN) $(LIBS) $(W3_LIB)</w:t>
      </w:r>
    </w:p>
    <w:p w14:paraId="60951DE5"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53A8C9E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libs</w:t>
      </w:r>
      <w:proofErr w:type="gramEnd"/>
      <w:r w:rsidRPr="00F90607">
        <w:rPr>
          <w:rFonts w:ascii="Courier" w:hAnsi="Courier" w:cs="Courier New"/>
          <w:color w:val="000000"/>
          <w:sz w:val="22"/>
          <w:szCs w:val="22"/>
        </w:rPr>
        <w:t>:</w:t>
      </w:r>
    </w:p>
    <w:p w14:paraId="0D56C2D1"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cd ..</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 xml:space="preserve">/share &amp;&amp; </w:t>
      </w:r>
      <w:proofErr w:type="spellStart"/>
      <w:r w:rsidRPr="00F90607">
        <w:rPr>
          <w:rFonts w:ascii="Courier" w:hAnsi="Courier" w:cs="Courier New"/>
          <w:color w:val="000000"/>
          <w:sz w:val="22"/>
          <w:szCs w:val="22"/>
        </w:rPr>
        <w:t>gmake</w:t>
      </w:r>
      <w:proofErr w:type="spellEnd"/>
      <w:r w:rsidRPr="00F90607">
        <w:rPr>
          <w:rFonts w:ascii="Courier" w:hAnsi="Courier" w:cs="Courier New"/>
          <w:color w:val="000000"/>
          <w:sz w:val="22"/>
          <w:szCs w:val="22"/>
        </w:rPr>
        <w:t xml:space="preserve"> -f </w:t>
      </w:r>
      <w:proofErr w:type="spellStart"/>
      <w:r w:rsidRPr="00F90607">
        <w:rPr>
          <w:rFonts w:ascii="Courier" w:hAnsi="Courier" w:cs="Courier New"/>
          <w:color w:val="000000"/>
          <w:sz w:val="22"/>
          <w:szCs w:val="22"/>
        </w:rPr>
        <w:t>makefile.phys</w:t>
      </w:r>
      <w:proofErr w:type="spellEnd"/>
    </w:p>
    <w:p w14:paraId="547C973A"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cd ..</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phys</w:t>
      </w:r>
      <w:proofErr w:type="spellEnd"/>
      <w:r w:rsidRPr="00F90607">
        <w:rPr>
          <w:rFonts w:ascii="Courier" w:hAnsi="Courier" w:cs="Courier New"/>
          <w:color w:val="000000"/>
          <w:sz w:val="22"/>
          <w:szCs w:val="22"/>
        </w:rPr>
        <w:t xml:space="preserve">  &amp;&amp; </w:t>
      </w:r>
      <w:proofErr w:type="spellStart"/>
      <w:r w:rsidRPr="00F90607">
        <w:rPr>
          <w:rFonts w:ascii="Courier" w:hAnsi="Courier" w:cs="Courier New"/>
          <w:color w:val="000000"/>
          <w:sz w:val="22"/>
          <w:szCs w:val="22"/>
        </w:rPr>
        <w:t>gmake</w:t>
      </w:r>
      <w:proofErr w:type="spellEnd"/>
      <w:r w:rsidRPr="00F90607">
        <w:rPr>
          <w:rFonts w:ascii="Courier" w:hAnsi="Courier" w:cs="Courier New"/>
          <w:color w:val="000000"/>
          <w:sz w:val="22"/>
          <w:szCs w:val="22"/>
        </w:rPr>
        <w:t xml:space="preserve"> -f </w:t>
      </w:r>
      <w:proofErr w:type="spellStart"/>
      <w:r w:rsidRPr="00F90607">
        <w:rPr>
          <w:rFonts w:ascii="Courier" w:hAnsi="Courier" w:cs="Courier New"/>
          <w:color w:val="000000"/>
          <w:sz w:val="22"/>
          <w:szCs w:val="22"/>
        </w:rPr>
        <w:t>makefile.phys</w:t>
      </w:r>
      <w:proofErr w:type="spellEnd"/>
    </w:p>
    <w:p w14:paraId="4AC27AF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21F428FA"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$(MAIN): %</w:t>
      </w:r>
      <w:proofErr w:type="gramStart"/>
      <w:r w:rsidRPr="00F90607">
        <w:rPr>
          <w:rFonts w:ascii="Courier" w:hAnsi="Courier" w:cs="Courier New"/>
          <w:color w:val="000000"/>
          <w:sz w:val="22"/>
          <w:szCs w:val="22"/>
        </w:rPr>
        <w:t>.o</w:t>
      </w:r>
      <w:proofErr w:type="gramEnd"/>
      <w:r w:rsidRPr="00F90607">
        <w:rPr>
          <w:rFonts w:ascii="Courier" w:hAnsi="Courier" w:cs="Courier New"/>
          <w:color w:val="000000"/>
          <w:sz w:val="22"/>
          <w:szCs w:val="22"/>
        </w:rPr>
        <w:t>: %.f90</w:t>
      </w:r>
    </w:p>
    <w:p w14:paraId="2ED4D11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$(F90) $(FFLAG90) $(INCS) -c standalone_wrapper.f90</w:t>
      </w:r>
    </w:p>
    <w:p w14:paraId="35664A21"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3036A79C"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clean</w:t>
      </w:r>
      <w:proofErr w:type="gramEnd"/>
      <w:r w:rsidRPr="00F90607">
        <w:rPr>
          <w:rFonts w:ascii="Courier" w:hAnsi="Courier" w:cs="Courier New"/>
          <w:color w:val="000000"/>
          <w:sz w:val="22"/>
          <w:szCs w:val="22"/>
        </w:rPr>
        <w:t>:</w:t>
      </w:r>
    </w:p>
    <w:p w14:paraId="3BC8DA6C"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cd ..</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 xml:space="preserve">/share &amp;&amp; </w:t>
      </w:r>
      <w:proofErr w:type="spellStart"/>
      <w:r w:rsidRPr="00F90607">
        <w:rPr>
          <w:rFonts w:ascii="Courier" w:hAnsi="Courier" w:cs="Courier New"/>
          <w:color w:val="000000"/>
          <w:sz w:val="22"/>
          <w:szCs w:val="22"/>
        </w:rPr>
        <w:t>gmake</w:t>
      </w:r>
      <w:proofErr w:type="spellEnd"/>
      <w:r w:rsidRPr="00F90607">
        <w:rPr>
          <w:rFonts w:ascii="Courier" w:hAnsi="Courier" w:cs="Courier New"/>
          <w:color w:val="000000"/>
          <w:sz w:val="22"/>
          <w:szCs w:val="22"/>
        </w:rPr>
        <w:t xml:space="preserve"> clean</w:t>
      </w:r>
    </w:p>
    <w:p w14:paraId="23703767"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cd ..</w:t>
      </w:r>
      <w:proofErr w:type="gram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src</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atmos</w:t>
      </w:r>
      <w:proofErr w:type="spellEnd"/>
      <w:r w:rsidRPr="00F90607">
        <w:rPr>
          <w:rFonts w:ascii="Courier" w:hAnsi="Courier" w:cs="Courier New"/>
          <w:color w:val="000000"/>
          <w:sz w:val="22"/>
          <w:szCs w:val="22"/>
        </w:rPr>
        <w:t>/</w:t>
      </w:r>
      <w:proofErr w:type="spellStart"/>
      <w:r w:rsidRPr="00F90607">
        <w:rPr>
          <w:rFonts w:ascii="Courier" w:hAnsi="Courier" w:cs="Courier New"/>
          <w:color w:val="000000"/>
          <w:sz w:val="22"/>
          <w:szCs w:val="22"/>
        </w:rPr>
        <w:t>phys</w:t>
      </w:r>
      <w:proofErr w:type="spellEnd"/>
      <w:r w:rsidRPr="00F90607">
        <w:rPr>
          <w:rFonts w:ascii="Courier" w:hAnsi="Courier" w:cs="Courier New"/>
          <w:color w:val="000000"/>
          <w:sz w:val="22"/>
          <w:szCs w:val="22"/>
        </w:rPr>
        <w:t xml:space="preserve">  &amp;&amp; </w:t>
      </w:r>
      <w:proofErr w:type="spellStart"/>
      <w:r w:rsidRPr="00F90607">
        <w:rPr>
          <w:rFonts w:ascii="Courier" w:hAnsi="Courier" w:cs="Courier New"/>
          <w:color w:val="000000"/>
          <w:sz w:val="22"/>
          <w:szCs w:val="22"/>
        </w:rPr>
        <w:t>gmake</w:t>
      </w:r>
      <w:proofErr w:type="spellEnd"/>
      <w:r w:rsidRPr="00F90607">
        <w:rPr>
          <w:rFonts w:ascii="Courier" w:hAnsi="Courier" w:cs="Courier New"/>
          <w:color w:val="000000"/>
          <w:sz w:val="22"/>
          <w:szCs w:val="22"/>
        </w:rPr>
        <w:t xml:space="preserve"> clean</w:t>
      </w:r>
    </w:p>
    <w:p w14:paraId="230A3FEA"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rm</w:t>
      </w:r>
      <w:proofErr w:type="spellEnd"/>
      <w:proofErr w:type="gramEnd"/>
      <w:r w:rsidRPr="00F90607">
        <w:rPr>
          <w:rFonts w:ascii="Courier" w:hAnsi="Courier" w:cs="Courier New"/>
          <w:color w:val="000000"/>
          <w:sz w:val="22"/>
          <w:szCs w:val="22"/>
        </w:rPr>
        <w:t xml:space="preserve"> -f *.o *.x</w:t>
      </w:r>
    </w:p>
    <w:p w14:paraId="5B42B126" w14:textId="77777777" w:rsidR="00F90607" w:rsidRPr="00F90607" w:rsidRDefault="00F90607" w:rsidP="00F90607">
      <w:pPr>
        <w:numPr>
          <w:ilvl w:val="0"/>
          <w:numId w:val="9"/>
        </w:numPr>
        <w:spacing w:before="100" w:beforeAutospacing="1" w:after="100" w:afterAutospacing="1"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lastRenderedPageBreak/>
        <w:t>Run</w:t>
      </w:r>
    </w:p>
    <w:p w14:paraId="2892E10A" w14:textId="77777777" w:rsidR="00F90607" w:rsidRPr="00F90607" w:rsidRDefault="00F90607" w:rsidP="00F90607">
      <w:pPr>
        <w:numPr>
          <w:ilvl w:val="1"/>
          <w:numId w:val="9"/>
        </w:numPr>
        <w:spacing w:before="100" w:beforeAutospacing="1" w:after="100" w:afterAutospacing="1" w:line="330" w:lineRule="atLeast"/>
        <w:ind w:left="546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Input files</w:t>
      </w:r>
    </w:p>
    <w:p w14:paraId="25CFF521"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init</w:t>
      </w:r>
      <w:proofErr w:type="gramEnd"/>
      <w:r w:rsidRPr="00F90607">
        <w:rPr>
          <w:rFonts w:ascii="Helvetica" w:eastAsia="Times New Roman" w:hAnsi="Helvetica" w:cs="Times New Roman"/>
          <w:color w:val="000000"/>
          <w:sz w:val="21"/>
          <w:szCs w:val="21"/>
        </w:rPr>
        <w:t>_savein.dat: initial setting for some model parameters and physics options</w:t>
      </w:r>
    </w:p>
    <w:p w14:paraId="35FBCB2E"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radrun</w:t>
      </w:r>
      <w:proofErr w:type="gramEnd"/>
      <w:r w:rsidRPr="00F90607">
        <w:rPr>
          <w:rFonts w:ascii="Helvetica" w:eastAsia="Times New Roman" w:hAnsi="Helvetica" w:cs="Times New Roman"/>
          <w:color w:val="000000"/>
          <w:sz w:val="21"/>
          <w:szCs w:val="21"/>
        </w:rPr>
        <w:t>_savein.dat: initialization for radiation physics</w:t>
      </w:r>
    </w:p>
    <w:p w14:paraId="17AE7589"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physrun</w:t>
      </w:r>
      <w:proofErr w:type="gramEnd"/>
      <w:r w:rsidRPr="00F90607">
        <w:rPr>
          <w:rFonts w:ascii="Helvetica" w:eastAsia="Times New Roman" w:hAnsi="Helvetica" w:cs="Times New Roman"/>
          <w:color w:val="000000"/>
          <w:sz w:val="21"/>
          <w:szCs w:val="21"/>
        </w:rPr>
        <w:t>_savein.dat: initialization for other physics</w:t>
      </w:r>
    </w:p>
    <w:p w14:paraId="1ADFC9BC" w14:textId="77777777" w:rsidR="00F90607" w:rsidRPr="00F90607" w:rsidRDefault="00F90607" w:rsidP="00F90607">
      <w:pPr>
        <w:numPr>
          <w:ilvl w:val="1"/>
          <w:numId w:val="9"/>
        </w:numPr>
        <w:spacing w:before="100" w:beforeAutospacing="1" w:after="100" w:afterAutospacing="1" w:line="330" w:lineRule="atLeast"/>
        <w:ind w:left="546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Input constants files are located in the data directory.</w:t>
      </w:r>
    </w:p>
    <w:p w14:paraId="164AF748"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solarconstant</w:t>
      </w:r>
      <w:proofErr w:type="gramEnd"/>
      <w:r w:rsidRPr="00F90607">
        <w:rPr>
          <w:rFonts w:ascii="Helvetica" w:eastAsia="Times New Roman" w:hAnsi="Helvetica" w:cs="Times New Roman"/>
          <w:color w:val="000000"/>
          <w:sz w:val="21"/>
          <w:szCs w:val="21"/>
        </w:rPr>
        <w:t xml:space="preserve">_noaa_a0.txt: solar constant with cycle </w:t>
      </w:r>
      <w:proofErr w:type="spellStart"/>
      <w:r w:rsidRPr="00F90607">
        <w:rPr>
          <w:rFonts w:ascii="Helvetica" w:eastAsia="Times New Roman" w:hAnsi="Helvetica" w:cs="Times New Roman"/>
          <w:color w:val="000000"/>
          <w:sz w:val="21"/>
          <w:szCs w:val="21"/>
        </w:rPr>
        <w:t>approx</w:t>
      </w:r>
      <w:proofErr w:type="spellEnd"/>
      <w:r w:rsidRPr="00F90607">
        <w:rPr>
          <w:rFonts w:ascii="Helvetica" w:eastAsia="Times New Roman" w:hAnsi="Helvetica" w:cs="Times New Roman"/>
          <w:color w:val="000000"/>
          <w:sz w:val="21"/>
          <w:szCs w:val="21"/>
        </w:rPr>
        <w:t xml:space="preserve"> (link to unit 102)</w:t>
      </w:r>
    </w:p>
    <w:p w14:paraId="54FD51A8"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aerosol.dat</w:t>
      </w:r>
      <w:proofErr w:type="gramEnd"/>
      <w:r w:rsidRPr="00F90607">
        <w:rPr>
          <w:rFonts w:ascii="Helvetica" w:eastAsia="Times New Roman" w:hAnsi="Helvetica" w:cs="Times New Roman"/>
          <w:color w:val="000000"/>
          <w:sz w:val="21"/>
          <w:szCs w:val="21"/>
        </w:rPr>
        <w:t>: climatological aerosol global distribution</w:t>
      </w:r>
    </w:p>
    <w:p w14:paraId="15328555"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co2monthlycyc.txt</w:t>
      </w:r>
      <w:proofErr w:type="gramEnd"/>
      <w:r w:rsidRPr="00F90607">
        <w:rPr>
          <w:rFonts w:ascii="Helvetica" w:eastAsia="Times New Roman" w:hAnsi="Helvetica" w:cs="Times New Roman"/>
          <w:color w:val="000000"/>
          <w:sz w:val="21"/>
          <w:szCs w:val="21"/>
        </w:rPr>
        <w:t xml:space="preserve"> and co2historicaldata_yyyy.txt: co2 data</w:t>
      </w:r>
    </w:p>
    <w:p w14:paraId="4E31C58D" w14:textId="77777777" w:rsidR="00F90607" w:rsidRPr="00F90607" w:rsidRDefault="00F90607" w:rsidP="00F90607">
      <w:pPr>
        <w:numPr>
          <w:ilvl w:val="1"/>
          <w:numId w:val="9"/>
        </w:numPr>
        <w:spacing w:before="100" w:beforeAutospacing="1" w:after="100" w:afterAutospacing="1" w:line="330" w:lineRule="atLeast"/>
        <w:ind w:left="546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Output files</w:t>
      </w:r>
    </w:p>
    <w:p w14:paraId="66748A7C"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radrun</w:t>
      </w:r>
      <w:proofErr w:type="gramEnd"/>
      <w:r w:rsidRPr="00F90607">
        <w:rPr>
          <w:rFonts w:ascii="Helvetica" w:eastAsia="Times New Roman" w:hAnsi="Helvetica" w:cs="Times New Roman"/>
          <w:color w:val="000000"/>
          <w:sz w:val="21"/>
          <w:szCs w:val="21"/>
        </w:rPr>
        <w:t>_saveout.dat: output from radiation run</w:t>
      </w:r>
    </w:p>
    <w:p w14:paraId="1FF1B634"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t>physrun</w:t>
      </w:r>
      <w:proofErr w:type="gramEnd"/>
      <w:r w:rsidRPr="00F90607">
        <w:rPr>
          <w:rFonts w:ascii="Helvetica" w:eastAsia="Times New Roman" w:hAnsi="Helvetica" w:cs="Times New Roman"/>
          <w:color w:val="000000"/>
          <w:sz w:val="21"/>
          <w:szCs w:val="21"/>
        </w:rPr>
        <w:t>_saveout.dat: output from physics run</w:t>
      </w:r>
    </w:p>
    <w:p w14:paraId="16E7A5BC" w14:textId="4B2B91DD" w:rsidR="00F90607" w:rsidRPr="00F90607" w:rsidRDefault="00296162" w:rsidP="00F90607">
      <w:pPr>
        <w:numPr>
          <w:ilvl w:val="1"/>
          <w:numId w:val="9"/>
        </w:numPr>
        <w:spacing w:before="30" w:after="100" w:afterAutospacing="1" w:line="330" w:lineRule="atLeast"/>
        <w:ind w:left="5460"/>
        <w:rPr>
          <w:rFonts w:ascii="Helvetica" w:hAnsi="Helvetica" w:cs="Times New Roman"/>
          <w:color w:val="000000"/>
          <w:sz w:val="21"/>
          <w:szCs w:val="21"/>
        </w:rPr>
      </w:pPr>
      <w:ins w:id="60" w:author="Ligia Bernardet" w:date="2016-06-13T21:19:00Z">
        <w:r>
          <w:rPr>
            <w:rFonts w:ascii="Helvetica" w:hAnsi="Helvetica" w:cs="Times New Roman"/>
            <w:color w:val="000000"/>
            <w:sz w:val="21"/>
            <w:szCs w:val="21"/>
          </w:rPr>
          <w:t>R</w:t>
        </w:r>
      </w:ins>
      <w:r w:rsidR="00F90607" w:rsidRPr="00F90607">
        <w:rPr>
          <w:rFonts w:ascii="Helvetica" w:hAnsi="Helvetica" w:cs="Times New Roman"/>
          <w:color w:val="000000"/>
          <w:sz w:val="21"/>
          <w:szCs w:val="21"/>
        </w:rPr>
        <w:t>un</w:t>
      </w:r>
    </w:p>
    <w:p w14:paraId="4FCDE3A7"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Setup the run directory by linking in required data and constants files</w:t>
      </w:r>
    </w:p>
    <w:p w14:paraId="28A36D03" w14:textId="77777777" w:rsidR="00F90607" w:rsidRPr="00F90607" w:rsidRDefault="00F90607" w:rsidP="00F90607">
      <w:pPr>
        <w:numPr>
          <w:ilvl w:val="2"/>
          <w:numId w:val="9"/>
        </w:numPr>
        <w:spacing w:before="100" w:beforeAutospacing="1" w:after="100" w:afterAutospacing="1" w:line="330" w:lineRule="atLeast"/>
        <w:ind w:left="618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 xml:space="preserve">Run the </w:t>
      </w:r>
      <w:proofErr w:type="spellStart"/>
      <w:r w:rsidRPr="00F90607">
        <w:rPr>
          <w:rFonts w:ascii="Helvetica" w:eastAsia="Times New Roman" w:hAnsi="Helvetica" w:cs="Times New Roman"/>
          <w:color w:val="000000"/>
          <w:sz w:val="21"/>
          <w:szCs w:val="21"/>
        </w:rPr>
        <w:t>fortran</w:t>
      </w:r>
      <w:proofErr w:type="spellEnd"/>
      <w:r w:rsidRPr="00F90607">
        <w:rPr>
          <w:rFonts w:ascii="Helvetica" w:eastAsia="Times New Roman" w:hAnsi="Helvetica" w:cs="Times New Roman"/>
          <w:color w:val="000000"/>
          <w:sz w:val="21"/>
          <w:szCs w:val="21"/>
        </w:rPr>
        <w:t xml:space="preserve"> wrapper for a single time-step iteration</w:t>
      </w:r>
    </w:p>
    <w:p w14:paraId="2099E2C9" w14:textId="77777777" w:rsidR="00F90607" w:rsidRPr="00F90607" w:rsidRDefault="00F90607" w:rsidP="00F90607">
      <w:pPr>
        <w:spacing w:before="30" w:after="100" w:afterAutospacing="1" w:line="330" w:lineRule="atLeast"/>
        <w:ind w:left="5460"/>
        <w:rPr>
          <w:rFonts w:ascii="Helvetica" w:hAnsi="Helvetica" w:cs="Times New Roman"/>
          <w:color w:val="000000"/>
          <w:sz w:val="21"/>
          <w:szCs w:val="21"/>
        </w:rPr>
      </w:pPr>
      <w:r w:rsidRPr="00F90607">
        <w:rPr>
          <w:rFonts w:ascii="Helvetica" w:hAnsi="Helvetica" w:cs="Times New Roman"/>
          <w:color w:val="000000"/>
          <w:sz w:val="21"/>
          <w:szCs w:val="21"/>
        </w:rPr>
        <w:t>An example run script:</w:t>
      </w:r>
    </w:p>
    <w:p w14:paraId="4A9DF290"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w:t>
      </w:r>
      <w:proofErr w:type="gramEnd"/>
      <w:r w:rsidRPr="00F90607">
        <w:rPr>
          <w:rFonts w:ascii="Courier" w:hAnsi="Courier" w:cs="Courier New"/>
          <w:color w:val="000000"/>
          <w:sz w:val="22"/>
          <w:szCs w:val="22"/>
        </w:rPr>
        <w:t>bin/</w:t>
      </w:r>
      <w:proofErr w:type="spellStart"/>
      <w:r w:rsidRPr="00F90607">
        <w:rPr>
          <w:rFonts w:ascii="Courier" w:hAnsi="Courier" w:cs="Courier New"/>
          <w:color w:val="000000"/>
          <w:sz w:val="22"/>
          <w:szCs w:val="22"/>
        </w:rPr>
        <w:t>csh</w:t>
      </w:r>
      <w:proofErr w:type="spellEnd"/>
    </w:p>
    <w:p w14:paraId="286F6B56"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557580BB"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clear</w:t>
      </w:r>
      <w:proofErr w:type="gramEnd"/>
      <w:r w:rsidRPr="00F90607">
        <w:rPr>
          <w:rFonts w:ascii="Courier" w:hAnsi="Courier" w:cs="Courier New"/>
          <w:color w:val="000000"/>
          <w:sz w:val="22"/>
          <w:szCs w:val="22"/>
        </w:rPr>
        <w:t xml:space="preserve"> the old outputs</w:t>
      </w:r>
    </w:p>
    <w:p w14:paraId="17D87282"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65ADA045"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/bin/</w:t>
      </w:r>
      <w:proofErr w:type="spellStart"/>
      <w:r w:rsidRPr="00F90607">
        <w:rPr>
          <w:rFonts w:ascii="Courier" w:hAnsi="Courier" w:cs="Courier New"/>
          <w:color w:val="000000"/>
          <w:sz w:val="22"/>
          <w:szCs w:val="22"/>
        </w:rPr>
        <w:t>rm</w:t>
      </w:r>
      <w:proofErr w:type="spellEnd"/>
      <w:r w:rsidRPr="00F90607">
        <w:rPr>
          <w:rFonts w:ascii="Courier" w:hAnsi="Courier" w:cs="Courier New"/>
          <w:color w:val="000000"/>
          <w:sz w:val="22"/>
          <w:szCs w:val="22"/>
        </w:rPr>
        <w:t xml:space="preserve"> *saveout.dat</w:t>
      </w:r>
    </w:p>
    <w:p w14:paraId="50EA5600"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48F21D2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 </w:t>
      </w:r>
      <w:proofErr w:type="gramStart"/>
      <w:r w:rsidRPr="00F90607">
        <w:rPr>
          <w:rFonts w:ascii="Courier" w:hAnsi="Courier" w:cs="Courier New"/>
          <w:color w:val="000000"/>
          <w:sz w:val="22"/>
          <w:szCs w:val="22"/>
        </w:rPr>
        <w:t>copy</w:t>
      </w:r>
      <w:proofErr w:type="gramEnd"/>
      <w:r w:rsidRPr="00F90607">
        <w:rPr>
          <w:rFonts w:ascii="Courier" w:hAnsi="Courier" w:cs="Courier New"/>
          <w:color w:val="000000"/>
          <w:sz w:val="22"/>
          <w:szCs w:val="22"/>
        </w:rPr>
        <w:t xml:space="preserve"> the solar aerosol and co2 data</w:t>
      </w:r>
    </w:p>
    <w:p w14:paraId="0B557B9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69735DEB"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r w:rsidRPr="00F90607">
        <w:rPr>
          <w:rFonts w:ascii="Courier" w:hAnsi="Courier" w:cs="Courier New"/>
          <w:color w:val="000000"/>
          <w:sz w:val="22"/>
          <w:szCs w:val="22"/>
        </w:rPr>
        <w:t>cp</w:t>
      </w:r>
      <w:proofErr w:type="spellEnd"/>
      <w:r w:rsidRPr="00F90607">
        <w:rPr>
          <w:rFonts w:ascii="Courier" w:hAnsi="Courier" w:cs="Courier New"/>
          <w:color w:val="000000"/>
          <w:sz w:val="22"/>
          <w:szCs w:val="22"/>
        </w:rPr>
        <w:t xml:space="preserve"> data/</w:t>
      </w:r>
      <w:proofErr w:type="gramStart"/>
      <w:r w:rsidRPr="00F90607">
        <w:rPr>
          <w:rFonts w:ascii="Courier" w:hAnsi="Courier" w:cs="Courier New"/>
          <w:color w:val="000000"/>
          <w:sz w:val="22"/>
          <w:szCs w:val="22"/>
        </w:rPr>
        <w:t>* .</w:t>
      </w:r>
      <w:proofErr w:type="gramEnd"/>
    </w:p>
    <w:p w14:paraId="09E6E933"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7A8D016C"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link</w:t>
      </w:r>
      <w:proofErr w:type="gramEnd"/>
      <w:r w:rsidRPr="00F90607">
        <w:rPr>
          <w:rFonts w:ascii="Courier" w:hAnsi="Courier" w:cs="Courier New"/>
          <w:color w:val="000000"/>
          <w:sz w:val="22"/>
          <w:szCs w:val="22"/>
        </w:rPr>
        <w:t xml:space="preserve"> solar constant file</w:t>
      </w:r>
    </w:p>
    <w:p w14:paraId="0E7C796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584A574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ln</w:t>
      </w:r>
      <w:proofErr w:type="spellEnd"/>
      <w:proofErr w:type="gramEnd"/>
      <w:r w:rsidRPr="00F90607">
        <w:rPr>
          <w:rFonts w:ascii="Courier" w:hAnsi="Courier" w:cs="Courier New"/>
          <w:color w:val="000000"/>
          <w:sz w:val="22"/>
          <w:szCs w:val="22"/>
        </w:rPr>
        <w:t xml:space="preserve"> -s solarconstant_noaa_a0.txt fort.102</w:t>
      </w:r>
    </w:p>
    <w:p w14:paraId="37035074"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1532502E"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run</w:t>
      </w:r>
      <w:proofErr w:type="gramEnd"/>
    </w:p>
    <w:p w14:paraId="463AA69D"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5316ADD3"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standalone</w:t>
      </w:r>
      <w:proofErr w:type="gramEnd"/>
      <w:r w:rsidRPr="00F90607">
        <w:rPr>
          <w:rFonts w:ascii="Courier" w:hAnsi="Courier" w:cs="Courier New"/>
          <w:color w:val="000000"/>
          <w:sz w:val="22"/>
          <w:szCs w:val="22"/>
        </w:rPr>
        <w:t>_wrapper.x</w:t>
      </w:r>
      <w:proofErr w:type="spellEnd"/>
    </w:p>
    <w:p w14:paraId="28175ADC"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23057048"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gramStart"/>
      <w:r w:rsidRPr="00F90607">
        <w:rPr>
          <w:rFonts w:ascii="Courier" w:hAnsi="Courier" w:cs="Courier New"/>
          <w:color w:val="000000"/>
          <w:sz w:val="22"/>
          <w:szCs w:val="22"/>
        </w:rPr>
        <w:t>delete</w:t>
      </w:r>
      <w:proofErr w:type="gramEnd"/>
      <w:r w:rsidRPr="00F90607">
        <w:rPr>
          <w:rFonts w:ascii="Courier" w:hAnsi="Courier" w:cs="Courier New"/>
          <w:color w:val="000000"/>
          <w:sz w:val="22"/>
          <w:szCs w:val="22"/>
        </w:rPr>
        <w:t xml:space="preserve"> solar aerosol and co2 data</w:t>
      </w:r>
    </w:p>
    <w:p w14:paraId="22B14323"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p>
    <w:p w14:paraId="05696C69"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5490" w:right="240"/>
        <w:rPr>
          <w:rFonts w:ascii="Courier" w:hAnsi="Courier" w:cs="Courier New"/>
          <w:color w:val="000000"/>
          <w:sz w:val="22"/>
          <w:szCs w:val="22"/>
        </w:rPr>
      </w:pPr>
      <w:r w:rsidRPr="00F90607">
        <w:rPr>
          <w:rFonts w:ascii="Courier" w:hAnsi="Courier" w:cs="Courier New"/>
          <w:color w:val="000000"/>
          <w:sz w:val="22"/>
          <w:szCs w:val="22"/>
        </w:rPr>
        <w:t xml:space="preserve">      /bin/</w:t>
      </w:r>
      <w:proofErr w:type="spellStart"/>
      <w:r w:rsidRPr="00F90607">
        <w:rPr>
          <w:rFonts w:ascii="Courier" w:hAnsi="Courier" w:cs="Courier New"/>
          <w:color w:val="000000"/>
          <w:sz w:val="22"/>
          <w:szCs w:val="22"/>
        </w:rPr>
        <w:t>rm</w:t>
      </w:r>
      <w:proofErr w:type="spellEnd"/>
      <w:r w:rsidRPr="00F90607">
        <w:rPr>
          <w:rFonts w:ascii="Courier" w:hAnsi="Courier" w:cs="Courier New"/>
          <w:color w:val="000000"/>
          <w:sz w:val="22"/>
          <w:szCs w:val="22"/>
        </w:rPr>
        <w:t xml:space="preserve"> solarconstant_noaa_a0.txt aerosol.dat co2* fort.102</w:t>
      </w:r>
    </w:p>
    <w:p w14:paraId="3870B1B1" w14:textId="77777777" w:rsidR="00F90607" w:rsidRPr="00F90607" w:rsidRDefault="00F90607" w:rsidP="00F90607">
      <w:pPr>
        <w:pBdr>
          <w:left w:val="single" w:sz="24" w:space="2" w:color="D0C000"/>
        </w:pBdr>
        <w:spacing w:line="330" w:lineRule="atLeast"/>
        <w:ind w:left="3915"/>
        <w:rPr>
          <w:rFonts w:ascii="Helvetica" w:eastAsia="Times New Roman" w:hAnsi="Helvetica" w:cs="Times New Roman"/>
          <w:b/>
          <w:bCs/>
          <w:color w:val="000000"/>
          <w:sz w:val="21"/>
          <w:szCs w:val="21"/>
        </w:rPr>
      </w:pPr>
      <w:r w:rsidRPr="00F90607">
        <w:rPr>
          <w:rFonts w:ascii="Helvetica" w:eastAsia="Times New Roman" w:hAnsi="Helvetica" w:cs="Times New Roman"/>
          <w:b/>
          <w:bCs/>
          <w:color w:val="000000"/>
          <w:sz w:val="21"/>
          <w:szCs w:val="21"/>
        </w:rPr>
        <w:t>Note</w:t>
      </w:r>
    </w:p>
    <w:p w14:paraId="565D99F5" w14:textId="2967AC3A" w:rsidR="00F90607" w:rsidRPr="00F90607" w:rsidRDefault="00F90607" w:rsidP="00F90607">
      <w:pPr>
        <w:pBdr>
          <w:left w:val="single" w:sz="24" w:space="2" w:color="D0C000"/>
        </w:pBdr>
        <w:spacing w:after="90" w:line="330" w:lineRule="atLeast"/>
        <w:ind w:left="4740"/>
        <w:rPr>
          <w:rFonts w:ascii="Helvetica" w:eastAsia="Times New Roman" w:hAnsi="Helvetica" w:cs="Times New Roman"/>
          <w:color w:val="000000"/>
          <w:sz w:val="21"/>
          <w:szCs w:val="21"/>
        </w:rPr>
      </w:pPr>
      <w:r w:rsidRPr="00F90607">
        <w:rPr>
          <w:rFonts w:ascii="Helvetica" w:eastAsia="Times New Roman" w:hAnsi="Helvetica" w:cs="Times New Roman"/>
          <w:color w:val="000000"/>
          <w:sz w:val="21"/>
          <w:szCs w:val="21"/>
        </w:rPr>
        <w:t xml:space="preserve">All three </w:t>
      </w:r>
      <w:proofErr w:type="spellStart"/>
      <w:r w:rsidRPr="00F90607">
        <w:rPr>
          <w:rFonts w:ascii="Helvetica" w:eastAsia="Times New Roman" w:hAnsi="Helvetica" w:cs="Times New Roman"/>
          <w:color w:val="000000"/>
          <w:sz w:val="21"/>
          <w:szCs w:val="21"/>
        </w:rPr>
        <w:t>savein</w:t>
      </w:r>
      <w:proofErr w:type="spellEnd"/>
      <w:r w:rsidRPr="00F90607">
        <w:rPr>
          <w:rFonts w:ascii="Helvetica" w:eastAsia="Times New Roman" w:hAnsi="Helvetica" w:cs="Times New Roman"/>
          <w:color w:val="000000"/>
          <w:sz w:val="21"/>
          <w:szCs w:val="21"/>
        </w:rPr>
        <w:t xml:space="preserve"> files in this </w:t>
      </w:r>
      <w:ins w:id="61" w:author="Ligia Bernardet" w:date="2016-06-13T21:20:00Z">
        <w:r w:rsidR="00296162">
          <w:rPr>
            <w:rFonts w:ascii="Helvetica" w:eastAsia="Times New Roman" w:hAnsi="Helvetica" w:cs="Times New Roman"/>
            <w:color w:val="000000"/>
            <w:sz w:val="21"/>
            <w:szCs w:val="21"/>
          </w:rPr>
          <w:t>version</w:t>
        </w:r>
        <w:r w:rsidR="00296162" w:rsidRPr="00F90607">
          <w:rPr>
            <w:rFonts w:ascii="Helvetica" w:eastAsia="Times New Roman" w:hAnsi="Helvetica" w:cs="Times New Roman"/>
            <w:color w:val="000000"/>
            <w:sz w:val="21"/>
            <w:szCs w:val="21"/>
          </w:rPr>
          <w:t xml:space="preserve"> </w:t>
        </w:r>
      </w:ins>
      <w:r w:rsidRPr="00F90607">
        <w:rPr>
          <w:rFonts w:ascii="Helvetica" w:eastAsia="Times New Roman" w:hAnsi="Helvetica" w:cs="Times New Roman"/>
          <w:color w:val="000000"/>
          <w:sz w:val="21"/>
          <w:szCs w:val="21"/>
        </w:rPr>
        <w:t xml:space="preserve">were obtained by running GSM with the </w:t>
      </w:r>
      <w:ins w:id="62" w:author="Ligia Bernardet" w:date="2016-06-13T21:21:00Z">
        <w:r w:rsidR="00296162">
          <w:rPr>
            <w:rFonts w:ascii="Helvetica" w:eastAsia="Times New Roman" w:hAnsi="Helvetica" w:cs="Times New Roman"/>
            <w:color w:val="000000"/>
            <w:sz w:val="21"/>
            <w:szCs w:val="21"/>
          </w:rPr>
          <w:t>IPD configured to use</w:t>
        </w:r>
      </w:ins>
      <w:r w:rsidRPr="00F90607">
        <w:rPr>
          <w:rFonts w:ascii="Helvetica" w:eastAsia="Times New Roman" w:hAnsi="Helvetica" w:cs="Times New Roman"/>
          <w:color w:val="000000"/>
          <w:sz w:val="21"/>
          <w:szCs w:val="21"/>
        </w:rPr>
        <w:t xml:space="preserve"> </w:t>
      </w:r>
      <w:proofErr w:type="spellStart"/>
      <w:r w:rsidRPr="00F90607">
        <w:rPr>
          <w:rFonts w:ascii="Helvetica" w:eastAsia="Times New Roman" w:hAnsi="Helvetica" w:cs="Times New Roman"/>
          <w:color w:val="000000"/>
          <w:sz w:val="21"/>
          <w:szCs w:val="21"/>
        </w:rPr>
        <w:t>lon</w:t>
      </w:r>
      <w:proofErr w:type="spellEnd"/>
      <w:r w:rsidRPr="00F90607">
        <w:rPr>
          <w:rFonts w:ascii="Helvetica" w:eastAsia="Times New Roman" w:hAnsi="Helvetica" w:cs="Times New Roman"/>
          <w:color w:val="000000"/>
          <w:sz w:val="21"/>
          <w:szCs w:val="21"/>
        </w:rPr>
        <w:t xml:space="preserve">=65, </w:t>
      </w:r>
      <w:proofErr w:type="spellStart"/>
      <w:r w:rsidRPr="00F90607">
        <w:rPr>
          <w:rFonts w:ascii="Helvetica" w:eastAsia="Times New Roman" w:hAnsi="Helvetica" w:cs="Times New Roman"/>
          <w:color w:val="000000"/>
          <w:sz w:val="21"/>
          <w:szCs w:val="21"/>
        </w:rPr>
        <w:t>lan</w:t>
      </w:r>
      <w:proofErr w:type="spellEnd"/>
      <w:r w:rsidRPr="00F90607">
        <w:rPr>
          <w:rFonts w:ascii="Helvetica" w:eastAsia="Times New Roman" w:hAnsi="Helvetica" w:cs="Times New Roman"/>
          <w:color w:val="000000"/>
          <w:sz w:val="21"/>
          <w:szCs w:val="21"/>
        </w:rPr>
        <w:t xml:space="preserve">=8, and </w:t>
      </w:r>
      <w:proofErr w:type="spellStart"/>
      <w:r w:rsidRPr="00F90607">
        <w:rPr>
          <w:rFonts w:ascii="Helvetica" w:eastAsia="Times New Roman" w:hAnsi="Helvetica" w:cs="Times New Roman"/>
          <w:color w:val="000000"/>
          <w:sz w:val="21"/>
          <w:szCs w:val="21"/>
        </w:rPr>
        <w:t>kdt</w:t>
      </w:r>
      <w:proofErr w:type="spellEnd"/>
      <w:r w:rsidRPr="00F90607">
        <w:rPr>
          <w:rFonts w:ascii="Helvetica" w:eastAsia="Times New Roman" w:hAnsi="Helvetica" w:cs="Times New Roman"/>
          <w:color w:val="000000"/>
          <w:sz w:val="21"/>
          <w:szCs w:val="21"/>
        </w:rPr>
        <w:t xml:space="preserve">=1 Running with these </w:t>
      </w:r>
      <w:ins w:id="63" w:author="Ligia Bernardet" w:date="2016-06-13T21:21:00Z">
        <w:r w:rsidR="00296162">
          <w:rPr>
            <w:rFonts w:ascii="Helvetica" w:eastAsia="Times New Roman" w:hAnsi="Helvetica" w:cs="Times New Roman"/>
            <w:color w:val="000000"/>
            <w:sz w:val="21"/>
            <w:szCs w:val="21"/>
          </w:rPr>
          <w:t>values</w:t>
        </w:r>
        <w:r w:rsidR="00296162" w:rsidRPr="00F90607">
          <w:rPr>
            <w:rFonts w:ascii="Helvetica" w:eastAsia="Times New Roman" w:hAnsi="Helvetica" w:cs="Times New Roman"/>
            <w:color w:val="000000"/>
            <w:sz w:val="21"/>
            <w:szCs w:val="21"/>
          </w:rPr>
          <w:t xml:space="preserve"> </w:t>
        </w:r>
      </w:ins>
      <w:r w:rsidRPr="00F90607">
        <w:rPr>
          <w:rFonts w:ascii="Helvetica" w:eastAsia="Times New Roman" w:hAnsi="Helvetica" w:cs="Times New Roman"/>
          <w:color w:val="000000"/>
          <w:sz w:val="21"/>
          <w:szCs w:val="21"/>
        </w:rPr>
        <w:t xml:space="preserve">provided a set </w:t>
      </w:r>
      <w:ins w:id="64" w:author="Ligia Bernardet" w:date="2016-06-13T21:23:00Z">
        <w:r w:rsidR="00296162">
          <w:rPr>
            <w:rFonts w:ascii="Helvetica" w:eastAsia="Times New Roman" w:hAnsi="Helvetica" w:cs="Times New Roman"/>
            <w:color w:val="000000"/>
            <w:sz w:val="21"/>
            <w:szCs w:val="21"/>
          </w:rPr>
          <w:t>of eight</w:t>
        </w:r>
      </w:ins>
      <w:r w:rsidRPr="00F90607">
        <w:rPr>
          <w:rFonts w:ascii="Helvetica" w:eastAsia="Times New Roman" w:hAnsi="Helvetica" w:cs="Times New Roman"/>
          <w:color w:val="000000"/>
          <w:sz w:val="21"/>
          <w:szCs w:val="21"/>
        </w:rPr>
        <w:t xml:space="preserve"> </w:t>
      </w:r>
      <w:ins w:id="65" w:author="Ligia Bernardet" w:date="2016-06-13T21:24:00Z">
        <w:r w:rsidR="00296162">
          <w:rPr>
            <w:rFonts w:ascii="Helvetica" w:eastAsia="Times New Roman" w:hAnsi="Helvetica" w:cs="Times New Roman"/>
            <w:color w:val="000000"/>
            <w:sz w:val="21"/>
            <w:szCs w:val="21"/>
          </w:rPr>
          <w:t xml:space="preserve">non-contiguous </w:t>
        </w:r>
      </w:ins>
      <w:ins w:id="66" w:author="Ligia Bernardet" w:date="2016-06-13T21:23:00Z">
        <w:r w:rsidR="00296162">
          <w:rPr>
            <w:rFonts w:ascii="Helvetica" w:eastAsia="Times New Roman" w:hAnsi="Helvetica" w:cs="Times New Roman"/>
            <w:color w:val="000000"/>
            <w:sz w:val="21"/>
            <w:szCs w:val="21"/>
          </w:rPr>
          <w:t>grid columns</w:t>
        </w:r>
        <w:r w:rsidR="00296162" w:rsidRPr="00F90607">
          <w:rPr>
            <w:rFonts w:ascii="Helvetica" w:eastAsia="Times New Roman" w:hAnsi="Helvetica" w:cs="Times New Roman"/>
            <w:color w:val="000000"/>
            <w:sz w:val="21"/>
            <w:szCs w:val="21"/>
          </w:rPr>
          <w:t xml:space="preserve"> </w:t>
        </w:r>
      </w:ins>
      <w:r w:rsidRPr="00F90607">
        <w:rPr>
          <w:rFonts w:ascii="Helvetica" w:eastAsia="Times New Roman" w:hAnsi="Helvetica" w:cs="Times New Roman"/>
          <w:color w:val="000000"/>
          <w:sz w:val="21"/>
          <w:szCs w:val="21"/>
        </w:rPr>
        <w:t>that included land and sea</w:t>
      </w:r>
      <w:ins w:id="67" w:author="Ligia Bernardet" w:date="2016-06-13T21:24:00Z">
        <w:r w:rsidR="00296162">
          <w:rPr>
            <w:rFonts w:ascii="Helvetica" w:eastAsia="Times New Roman" w:hAnsi="Helvetica" w:cs="Times New Roman"/>
            <w:color w:val="000000"/>
            <w:sz w:val="21"/>
            <w:szCs w:val="21"/>
          </w:rPr>
          <w:t xml:space="preserve"> points</w:t>
        </w:r>
      </w:ins>
      <w:r w:rsidRPr="00F90607">
        <w:rPr>
          <w:rFonts w:ascii="Helvetica" w:eastAsia="Times New Roman" w:hAnsi="Helvetica" w:cs="Times New Roman"/>
          <w:color w:val="000000"/>
          <w:sz w:val="21"/>
          <w:szCs w:val="21"/>
        </w:rPr>
        <w:t>. The saved inputs and outputs were generated using -O0 (no optimization). Results using -O3 are not the same as -O0.</w:t>
      </w:r>
    </w:p>
    <w:p w14:paraId="5FE830DB" w14:textId="77777777" w:rsidR="00F90607" w:rsidRPr="00F90607" w:rsidRDefault="00DC1574" w:rsidP="00F90607">
      <w:pPr>
        <w:pBdr>
          <w:left w:val="single" w:sz="24" w:space="2" w:color="00C0E0"/>
        </w:pBdr>
        <w:spacing w:line="330" w:lineRule="atLeast"/>
        <w:ind w:left="3915"/>
        <w:rPr>
          <w:rFonts w:ascii="Helvetica" w:eastAsia="Times New Roman" w:hAnsi="Helvetica" w:cs="Times New Roman"/>
          <w:b/>
          <w:bCs/>
          <w:color w:val="000000"/>
          <w:sz w:val="21"/>
          <w:szCs w:val="21"/>
        </w:rPr>
      </w:pPr>
      <w:hyperlink r:id="rId33" w:anchor="_todo000001" w:history="1">
        <w:proofErr w:type="spellStart"/>
        <w:r w:rsidR="00F90607" w:rsidRPr="00F90607">
          <w:rPr>
            <w:rFonts w:ascii="Helvetica" w:eastAsia="Times New Roman" w:hAnsi="Helvetica" w:cs="Times New Roman"/>
            <w:b/>
            <w:bCs/>
            <w:color w:val="4665A2"/>
            <w:sz w:val="21"/>
            <w:szCs w:val="21"/>
          </w:rPr>
          <w:t>Todo</w:t>
        </w:r>
        <w:proofErr w:type="spellEnd"/>
        <w:r w:rsidR="00F90607" w:rsidRPr="00F90607">
          <w:rPr>
            <w:rFonts w:ascii="Helvetica" w:eastAsia="Times New Roman" w:hAnsi="Helvetica" w:cs="Times New Roman"/>
            <w:b/>
            <w:bCs/>
            <w:color w:val="4665A2"/>
            <w:sz w:val="21"/>
            <w:szCs w:val="21"/>
          </w:rPr>
          <w:t>:</w:t>
        </w:r>
      </w:hyperlink>
    </w:p>
    <w:p w14:paraId="69A72E21" w14:textId="77777777" w:rsidR="00F90607" w:rsidRPr="00F90607" w:rsidRDefault="00F90607" w:rsidP="00F90607">
      <w:pPr>
        <w:pBdr>
          <w:left w:val="single" w:sz="24" w:space="2" w:color="00C0E0"/>
        </w:pBdr>
        <w:spacing w:before="30" w:after="100" w:afterAutospacing="1" w:line="330" w:lineRule="atLeast"/>
        <w:ind w:left="4740"/>
        <w:rPr>
          <w:rFonts w:ascii="Helvetica" w:hAnsi="Helvetica" w:cs="Times New Roman"/>
          <w:color w:val="000000"/>
          <w:sz w:val="21"/>
          <w:szCs w:val="21"/>
        </w:rPr>
      </w:pPr>
      <w:r w:rsidRPr="00F90607">
        <w:rPr>
          <w:rFonts w:ascii="Helvetica" w:hAnsi="Helvetica" w:cs="Times New Roman"/>
          <w:color w:val="000000"/>
          <w:sz w:val="21"/>
          <w:szCs w:val="21"/>
        </w:rPr>
        <w:t>Figure out where data is and fix the docs</w:t>
      </w:r>
    </w:p>
    <w:p w14:paraId="4DA18965" w14:textId="77777777" w:rsidR="00F90607" w:rsidRPr="00F90607" w:rsidRDefault="00F90607" w:rsidP="00F90607">
      <w:pPr>
        <w:pBdr>
          <w:left w:val="single" w:sz="24" w:space="2" w:color="00C0E0"/>
        </w:pBdr>
        <w:spacing w:before="100" w:beforeAutospacing="1" w:after="60" w:line="330" w:lineRule="atLeast"/>
        <w:ind w:left="4740"/>
        <w:rPr>
          <w:rFonts w:ascii="Helvetica" w:hAnsi="Helvetica" w:cs="Times New Roman"/>
          <w:color w:val="000000"/>
          <w:sz w:val="21"/>
          <w:szCs w:val="21"/>
        </w:rPr>
      </w:pPr>
      <w:r w:rsidRPr="00F90607">
        <w:rPr>
          <w:rFonts w:ascii="Helvetica" w:hAnsi="Helvetica" w:cs="Times New Roman"/>
          <w:color w:val="000000"/>
          <w:sz w:val="21"/>
          <w:szCs w:val="21"/>
        </w:rPr>
        <w:t>Figure out if GMTB is providing canned data for a standalone situation. Fix docs.</w:t>
      </w:r>
    </w:p>
    <w:p w14:paraId="4920C6A0" w14:textId="77777777" w:rsidR="00F90607" w:rsidRPr="00F90607" w:rsidRDefault="00F90607" w:rsidP="00F90607">
      <w:pPr>
        <w:pBdr>
          <w:left w:val="single" w:sz="24" w:space="2" w:color="D0C000"/>
        </w:pBdr>
        <w:spacing w:line="330" w:lineRule="atLeast"/>
        <w:ind w:left="3915"/>
        <w:rPr>
          <w:rFonts w:ascii="Helvetica" w:eastAsia="Times New Roman" w:hAnsi="Helvetica" w:cs="Times New Roman"/>
          <w:b/>
          <w:bCs/>
          <w:color w:val="000000"/>
          <w:sz w:val="21"/>
          <w:szCs w:val="21"/>
        </w:rPr>
      </w:pPr>
      <w:r w:rsidRPr="00F90607">
        <w:rPr>
          <w:rFonts w:ascii="Helvetica" w:eastAsia="Times New Roman" w:hAnsi="Helvetica" w:cs="Times New Roman"/>
          <w:b/>
          <w:bCs/>
          <w:color w:val="000000"/>
          <w:sz w:val="21"/>
          <w:szCs w:val="21"/>
        </w:rPr>
        <w:t>Note</w:t>
      </w:r>
    </w:p>
    <w:p w14:paraId="0970C74A" w14:textId="77777777" w:rsidR="00F90607" w:rsidRPr="00F90607" w:rsidRDefault="00F90607" w:rsidP="00F90607">
      <w:pPr>
        <w:pBdr>
          <w:left w:val="single" w:sz="24" w:space="2" w:color="D0C000"/>
        </w:pBdr>
        <w:spacing w:after="90" w:line="330" w:lineRule="atLeast"/>
        <w:ind w:left="4740"/>
        <w:rPr>
          <w:rFonts w:ascii="Helvetica" w:eastAsia="Times New Roman" w:hAnsi="Helvetica" w:cs="Times New Roman"/>
          <w:color w:val="000000"/>
          <w:sz w:val="21"/>
          <w:szCs w:val="21"/>
        </w:rPr>
      </w:pPr>
      <w:proofErr w:type="gramStart"/>
      <w:r w:rsidRPr="00F90607">
        <w:rPr>
          <w:rFonts w:ascii="Helvetica" w:eastAsia="Times New Roman" w:hAnsi="Helvetica" w:cs="Times New Roman"/>
          <w:color w:val="000000"/>
          <w:sz w:val="21"/>
          <w:szCs w:val="21"/>
        </w:rPr>
        <w:lastRenderedPageBreak/>
        <w:t>Output from the GSM run are</w:t>
      </w:r>
      <w:proofErr w:type="gramEnd"/>
      <w:r w:rsidRPr="00F90607">
        <w:rPr>
          <w:rFonts w:ascii="Helvetica" w:eastAsia="Times New Roman" w:hAnsi="Helvetica" w:cs="Times New Roman"/>
          <w:color w:val="000000"/>
          <w:sz w:val="21"/>
          <w:szCs w:val="21"/>
        </w:rPr>
        <w:t xml:space="preserve"> included for comparison. </w:t>
      </w:r>
      <w:proofErr w:type="spellStart"/>
      <w:proofErr w:type="gramStart"/>
      <w:r w:rsidRPr="00F90607">
        <w:rPr>
          <w:rFonts w:ascii="Helvetica" w:eastAsia="Times New Roman" w:hAnsi="Helvetica" w:cs="Times New Roman"/>
          <w:color w:val="000000"/>
          <w:sz w:val="21"/>
          <w:szCs w:val="21"/>
        </w:rPr>
        <w:t>radrun</w:t>
      </w:r>
      <w:proofErr w:type="gramEnd"/>
      <w:r w:rsidRPr="00F90607">
        <w:rPr>
          <w:rFonts w:ascii="Helvetica" w:eastAsia="Times New Roman" w:hAnsi="Helvetica" w:cs="Times New Roman"/>
          <w:color w:val="000000"/>
          <w:sz w:val="21"/>
          <w:szCs w:val="21"/>
        </w:rPr>
        <w:t>_saveout.dat.gsm</w:t>
      </w:r>
      <w:proofErr w:type="spellEnd"/>
      <w:r w:rsidRPr="00F90607">
        <w:rPr>
          <w:rFonts w:ascii="Helvetica" w:eastAsia="Times New Roman" w:hAnsi="Helvetica" w:cs="Times New Roman"/>
          <w:color w:val="000000"/>
          <w:sz w:val="21"/>
          <w:szCs w:val="21"/>
        </w:rPr>
        <w:t xml:space="preserve"> </w:t>
      </w:r>
      <w:proofErr w:type="spellStart"/>
      <w:r w:rsidRPr="00F90607">
        <w:rPr>
          <w:rFonts w:ascii="Helvetica" w:eastAsia="Times New Roman" w:hAnsi="Helvetica" w:cs="Times New Roman"/>
          <w:color w:val="000000"/>
          <w:sz w:val="21"/>
          <w:szCs w:val="21"/>
        </w:rPr>
        <w:t>physrun_saveout.dat.gsm</w:t>
      </w:r>
      <w:proofErr w:type="spellEnd"/>
    </w:p>
    <w:p w14:paraId="469A0938" w14:textId="77777777" w:rsidR="00F90607" w:rsidRPr="00F90607" w:rsidRDefault="00F90607" w:rsidP="00F9060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F90607">
        <w:rPr>
          <w:rFonts w:ascii="Helvetica" w:eastAsia="Times New Roman" w:hAnsi="Helvetica" w:cs="Times New Roman"/>
          <w:b/>
          <w:bCs/>
          <w:color w:val="000000"/>
          <w:kern w:val="36"/>
          <w:sz w:val="48"/>
          <w:szCs w:val="48"/>
        </w:rPr>
        <w:t>Compare output</w:t>
      </w:r>
    </w:p>
    <w:p w14:paraId="1E60910C" w14:textId="77777777"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 xml:space="preserve">To perform </w:t>
      </w:r>
      <w:proofErr w:type="gramStart"/>
      <w:r w:rsidRPr="00F90607">
        <w:rPr>
          <w:rFonts w:ascii="Helvetica" w:hAnsi="Helvetica" w:cs="Times New Roman"/>
          <w:color w:val="000000"/>
          <w:sz w:val="21"/>
          <w:szCs w:val="21"/>
        </w:rPr>
        <w:t>a bit-wise comparison of the output from the driver run</w:t>
      </w:r>
      <w:proofErr w:type="gramEnd"/>
      <w:r w:rsidRPr="00F90607">
        <w:rPr>
          <w:rFonts w:ascii="Helvetica" w:hAnsi="Helvetica" w:cs="Times New Roman"/>
          <w:color w:val="000000"/>
          <w:sz w:val="21"/>
          <w:szCs w:val="21"/>
        </w:rPr>
        <w:t xml:space="preserve"> in standalone mode and the full model:</w:t>
      </w:r>
    </w:p>
    <w:p w14:paraId="79A93BD1"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cmp</w:t>
      </w:r>
      <w:proofErr w:type="spellEnd"/>
      <w:proofErr w:type="gramEnd"/>
      <w:r w:rsidRPr="00F90607">
        <w:rPr>
          <w:rFonts w:ascii="Courier" w:hAnsi="Courier" w:cs="Courier New"/>
          <w:color w:val="000000"/>
          <w:sz w:val="22"/>
          <w:szCs w:val="22"/>
        </w:rPr>
        <w:t xml:space="preserve"> radrun_saveout.dat </w:t>
      </w:r>
      <w:proofErr w:type="spellStart"/>
      <w:r w:rsidRPr="00F90607">
        <w:rPr>
          <w:rFonts w:ascii="Courier" w:hAnsi="Courier" w:cs="Courier New"/>
          <w:color w:val="000000"/>
          <w:sz w:val="22"/>
          <w:szCs w:val="22"/>
        </w:rPr>
        <w:t>radrun_saveout.dat.gsm</w:t>
      </w:r>
      <w:proofErr w:type="spellEnd"/>
      <w:r w:rsidRPr="00F90607">
        <w:rPr>
          <w:rFonts w:ascii="Courier" w:hAnsi="Courier" w:cs="Courier New"/>
          <w:color w:val="000000"/>
          <w:sz w:val="22"/>
          <w:szCs w:val="22"/>
        </w:rPr>
        <w:t xml:space="preserve"> &gt; </w:t>
      </w:r>
      <w:proofErr w:type="spellStart"/>
      <w:r w:rsidRPr="00F90607">
        <w:rPr>
          <w:rFonts w:ascii="Courier" w:hAnsi="Courier" w:cs="Courier New"/>
          <w:color w:val="000000"/>
          <w:sz w:val="22"/>
          <w:szCs w:val="22"/>
        </w:rPr>
        <w:t>cmp_radrunout</w:t>
      </w:r>
      <w:proofErr w:type="spellEnd"/>
    </w:p>
    <w:p w14:paraId="6C68C58C" w14:textId="77777777" w:rsidR="00F90607" w:rsidRPr="00F90607" w:rsidRDefault="00F90607" w:rsidP="00F90607">
      <w:pPr>
        <w:pBdr>
          <w:top w:val="single" w:sz="6" w:space="3" w:color="C4CFE5"/>
          <w:left w:val="single" w:sz="6" w:space="5" w:color="C4CFE5"/>
          <w:bottom w:val="single" w:sz="6" w:space="3" w:color="C4CFE5"/>
          <w:right w:val="single" w:sz="6" w:space="5"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6" w:lineRule="atLeast"/>
        <w:ind w:left="4050" w:right="240"/>
        <w:rPr>
          <w:rFonts w:ascii="Courier" w:hAnsi="Courier" w:cs="Courier New"/>
          <w:color w:val="000000"/>
          <w:sz w:val="22"/>
          <w:szCs w:val="22"/>
        </w:rPr>
      </w:pPr>
      <w:r w:rsidRPr="00F90607">
        <w:rPr>
          <w:rFonts w:ascii="Courier" w:hAnsi="Courier" w:cs="Courier New"/>
          <w:color w:val="000000"/>
          <w:sz w:val="22"/>
          <w:szCs w:val="22"/>
        </w:rPr>
        <w:t xml:space="preserve">     </w:t>
      </w:r>
      <w:proofErr w:type="spellStart"/>
      <w:proofErr w:type="gramStart"/>
      <w:r w:rsidRPr="00F90607">
        <w:rPr>
          <w:rFonts w:ascii="Courier" w:hAnsi="Courier" w:cs="Courier New"/>
          <w:color w:val="000000"/>
          <w:sz w:val="22"/>
          <w:szCs w:val="22"/>
        </w:rPr>
        <w:t>cmp</w:t>
      </w:r>
      <w:proofErr w:type="spellEnd"/>
      <w:proofErr w:type="gramEnd"/>
      <w:r w:rsidRPr="00F90607">
        <w:rPr>
          <w:rFonts w:ascii="Courier" w:hAnsi="Courier" w:cs="Courier New"/>
          <w:color w:val="000000"/>
          <w:sz w:val="22"/>
          <w:szCs w:val="22"/>
        </w:rPr>
        <w:t xml:space="preserve"> physrun_saveout.dat </w:t>
      </w:r>
      <w:proofErr w:type="spellStart"/>
      <w:r w:rsidRPr="00F90607">
        <w:rPr>
          <w:rFonts w:ascii="Courier" w:hAnsi="Courier" w:cs="Courier New"/>
          <w:color w:val="000000"/>
          <w:sz w:val="22"/>
          <w:szCs w:val="22"/>
        </w:rPr>
        <w:t>physrun_saveout.dat.gsm</w:t>
      </w:r>
      <w:proofErr w:type="spellEnd"/>
      <w:r w:rsidRPr="00F90607">
        <w:rPr>
          <w:rFonts w:ascii="Courier" w:hAnsi="Courier" w:cs="Courier New"/>
          <w:color w:val="000000"/>
          <w:sz w:val="22"/>
          <w:szCs w:val="22"/>
        </w:rPr>
        <w:t xml:space="preserve"> &gt; </w:t>
      </w:r>
      <w:proofErr w:type="spellStart"/>
      <w:r w:rsidRPr="00F90607">
        <w:rPr>
          <w:rFonts w:ascii="Courier" w:hAnsi="Courier" w:cs="Courier New"/>
          <w:color w:val="000000"/>
          <w:sz w:val="22"/>
          <w:szCs w:val="22"/>
        </w:rPr>
        <w:t>cmp_phyrunout</w:t>
      </w:r>
      <w:proofErr w:type="spellEnd"/>
    </w:p>
    <w:p w14:paraId="0A6F792F" w14:textId="77777777" w:rsidR="00F90607" w:rsidRPr="00F90607" w:rsidRDefault="00F90607" w:rsidP="00F90607">
      <w:pPr>
        <w:spacing w:before="100" w:beforeAutospacing="1" w:after="100" w:afterAutospacing="1" w:line="330" w:lineRule="atLeast"/>
        <w:ind w:right="345"/>
        <w:outlineLvl w:val="0"/>
        <w:rPr>
          <w:rFonts w:ascii="Helvetica" w:eastAsia="Times New Roman" w:hAnsi="Helvetica" w:cs="Times New Roman"/>
          <w:b/>
          <w:bCs/>
          <w:color w:val="000000"/>
          <w:kern w:val="36"/>
          <w:sz w:val="48"/>
          <w:szCs w:val="48"/>
        </w:rPr>
      </w:pPr>
      <w:r w:rsidRPr="00F90607">
        <w:rPr>
          <w:rFonts w:ascii="Helvetica" w:eastAsia="Times New Roman" w:hAnsi="Helvetica" w:cs="Times New Roman"/>
          <w:b/>
          <w:bCs/>
          <w:color w:val="000000"/>
          <w:kern w:val="36"/>
          <w:sz w:val="48"/>
          <w:szCs w:val="48"/>
        </w:rPr>
        <w:t>Canned standalone input</w:t>
      </w:r>
    </w:p>
    <w:p w14:paraId="7188B426" w14:textId="77777777" w:rsidR="00F90607" w:rsidRPr="00F90607" w:rsidRDefault="00F90607" w:rsidP="00F90607">
      <w:pPr>
        <w:spacing w:before="100" w:beforeAutospacing="1" w:after="100" w:afterAutospacing="1" w:line="330" w:lineRule="atLeast"/>
        <w:rPr>
          <w:rFonts w:ascii="Helvetica" w:hAnsi="Helvetica" w:cs="Times New Roman"/>
          <w:color w:val="000000"/>
          <w:sz w:val="21"/>
          <w:szCs w:val="21"/>
        </w:rPr>
      </w:pPr>
      <w:r w:rsidRPr="00F90607">
        <w:rPr>
          <w:rFonts w:ascii="Helvetica" w:hAnsi="Helvetica" w:cs="Times New Roman"/>
          <w:color w:val="000000"/>
          <w:sz w:val="21"/>
          <w:szCs w:val="21"/>
        </w:rPr>
        <w:t xml:space="preserve">Input files for use with the standalone capability are available on </w:t>
      </w:r>
      <w:proofErr w:type="spellStart"/>
      <w:r w:rsidRPr="00F90607">
        <w:rPr>
          <w:rFonts w:ascii="Helvetica" w:hAnsi="Helvetica" w:cs="Times New Roman"/>
          <w:color w:val="000000"/>
          <w:sz w:val="21"/>
          <w:szCs w:val="21"/>
        </w:rPr>
        <w:t>Theia</w:t>
      </w:r>
      <w:proofErr w:type="spellEnd"/>
      <w:r w:rsidRPr="00F90607">
        <w:rPr>
          <w:rFonts w:ascii="Helvetica" w:hAnsi="Helvetica" w:cs="Times New Roman"/>
          <w:color w:val="000000"/>
          <w:sz w:val="21"/>
          <w:szCs w:val="21"/>
        </w:rPr>
        <w:t>, here</w:t>
      </w:r>
      <w:proofErr w:type="gramStart"/>
      <w:r w:rsidRPr="00F90607">
        <w:rPr>
          <w:rFonts w:ascii="Helvetica" w:hAnsi="Helvetica" w:cs="Times New Roman"/>
          <w:color w:val="000000"/>
          <w:sz w:val="21"/>
          <w:szCs w:val="21"/>
        </w:rPr>
        <w:t>: ?</w:t>
      </w:r>
      <w:proofErr w:type="gramEnd"/>
      <w:r w:rsidRPr="00F90607">
        <w:rPr>
          <w:rFonts w:ascii="Helvetica" w:hAnsi="Helvetica" w:cs="Times New Roman"/>
          <w:color w:val="000000"/>
          <w:sz w:val="21"/>
          <w:szCs w:val="21"/>
        </w:rPr>
        <w:t>???</w:t>
      </w:r>
    </w:p>
    <w:p w14:paraId="10998244" w14:textId="534AFCD3" w:rsidR="006C795F" w:rsidRDefault="00F90607" w:rsidP="000C37BE">
      <w:pPr>
        <w:spacing w:before="100" w:beforeAutospacing="1" w:after="100" w:afterAutospacing="1" w:line="330" w:lineRule="atLeast"/>
      </w:pPr>
      <w:r w:rsidRPr="00F90607">
        <w:rPr>
          <w:rFonts w:ascii="Helvetica" w:hAnsi="Helvetica" w:cs="Times New Roman"/>
          <w:color w:val="000000"/>
          <w:sz w:val="21"/>
          <w:szCs w:val="21"/>
        </w:rPr>
        <w:t>To generate your own input data from a model run of choice, run the full model with the IPD enabled.</w:t>
      </w:r>
      <w:r w:rsidR="000C37BE">
        <w:t xml:space="preserve"> </w:t>
      </w:r>
    </w:p>
    <w:p w14:paraId="1FF63CF7" w14:textId="77777777" w:rsidR="00BC6EF2" w:rsidRDefault="00BC6EF2" w:rsidP="000C37BE">
      <w:pPr>
        <w:spacing w:before="100" w:beforeAutospacing="1" w:after="100" w:afterAutospacing="1" w:line="330" w:lineRule="atLeast"/>
      </w:pPr>
    </w:p>
    <w:p w14:paraId="5BCC8D06" w14:textId="77777777" w:rsidR="00BC6EF2" w:rsidRPr="00BC6EF2" w:rsidRDefault="00BC6EF2" w:rsidP="00BC6EF2">
      <w:pPr>
        <w:shd w:val="clear" w:color="auto" w:fill="F9FAFC"/>
        <w:spacing w:line="420" w:lineRule="atLeast"/>
        <w:rPr>
          <w:rFonts w:ascii="Helvetica" w:eastAsia="Times New Roman" w:hAnsi="Helvetica" w:cs="Times New Roman"/>
          <w:b/>
          <w:bCs/>
          <w:color w:val="000000"/>
          <w:sz w:val="32"/>
          <w:szCs w:val="32"/>
        </w:rPr>
      </w:pPr>
      <w:r w:rsidRPr="00BC6EF2">
        <w:rPr>
          <w:rFonts w:ascii="Helvetica" w:eastAsia="Times New Roman" w:hAnsi="Helvetica" w:cs="Times New Roman"/>
          <w:b/>
          <w:bCs/>
          <w:color w:val="000000"/>
          <w:sz w:val="32"/>
          <w:szCs w:val="32"/>
        </w:rPr>
        <w:t>Modules</w:t>
      </w:r>
    </w:p>
    <w:p w14:paraId="514B12DE" w14:textId="77777777" w:rsidR="00BC6EF2" w:rsidRPr="00BC6EF2" w:rsidRDefault="00BC6EF2" w:rsidP="00BC6EF2">
      <w:pPr>
        <w:shd w:val="clear" w:color="auto" w:fill="FFFFFF"/>
        <w:spacing w:line="330" w:lineRule="atLeast"/>
        <w:rPr>
          <w:rFonts w:ascii="Helvetica" w:eastAsia="Times New Roman" w:hAnsi="Helvetica" w:cs="Times New Roman"/>
          <w:color w:val="000000"/>
          <w:sz w:val="21"/>
          <w:szCs w:val="21"/>
        </w:rPr>
      </w:pPr>
      <w:r w:rsidRPr="00BC6EF2">
        <w:rPr>
          <w:rFonts w:ascii="Helvetica" w:eastAsia="Times New Roman" w:hAnsi="Helvetica" w:cs="Times New Roman"/>
          <w:color w:val="000000"/>
          <w:sz w:val="21"/>
          <w:szCs w:val="21"/>
        </w:rPr>
        <w:t>Here is a list of all modules:</w:t>
      </w:r>
    </w:p>
    <w:tbl>
      <w:tblPr>
        <w:tblW w:w="0" w:type="auto"/>
        <w:tblCellMar>
          <w:top w:w="15" w:type="dxa"/>
          <w:left w:w="15" w:type="dxa"/>
          <w:bottom w:w="15" w:type="dxa"/>
          <w:right w:w="15" w:type="dxa"/>
        </w:tblCellMar>
        <w:tblLook w:val="04A0" w:firstRow="1" w:lastRow="0" w:firstColumn="1" w:lastColumn="0" w:noHBand="0" w:noVBand="1"/>
      </w:tblPr>
      <w:tblGrid>
        <w:gridCol w:w="2611"/>
        <w:gridCol w:w="6760"/>
      </w:tblGrid>
      <w:tr w:rsidR="00BC6EF2" w:rsidRPr="00BC6EF2" w14:paraId="6C2716A6" w14:textId="77777777" w:rsidTr="00934B08">
        <w:tc>
          <w:tcPr>
            <w:tcW w:w="0" w:type="auto"/>
            <w:shd w:val="clear" w:color="auto" w:fill="F7F8FB"/>
            <w:noWrap/>
            <w:tcMar>
              <w:top w:w="45" w:type="dxa"/>
              <w:left w:w="0" w:type="dxa"/>
              <w:bottom w:w="0" w:type="dxa"/>
              <w:right w:w="90" w:type="dxa"/>
            </w:tcMar>
            <w:hideMark/>
          </w:tcPr>
          <w:p w14:paraId="481FB9DF" w14:textId="77777777" w:rsidR="00BC6EF2" w:rsidRPr="00BC6EF2" w:rsidRDefault="00BC6EF2" w:rsidP="00BC6EF2">
            <w:pPr>
              <w:rPr>
                <w:rFonts w:ascii="Helvetica" w:eastAsia="Times New Roman" w:hAnsi="Helvetica" w:cs="Times New Roman"/>
                <w:sz w:val="21"/>
                <w:szCs w:val="21"/>
              </w:rPr>
            </w:pPr>
            <w:r w:rsidRPr="00BC6EF2">
              <w:rPr>
                <w:rFonts w:ascii="Helvetica" w:eastAsia="Times New Roman" w:hAnsi="Helvetica" w:cs="Times New Roman"/>
                <w:sz w:val="21"/>
                <w:szCs w:val="21"/>
              </w:rPr>
              <w:t> </w:t>
            </w:r>
            <w:r w:rsidR="00DC1574">
              <w:fldChar w:fldCharType="begin"/>
            </w:r>
            <w:r w:rsidR="00DC1574">
              <w:instrText xml:space="preserve"> HYPERLINK "group__module__nuopc__physics.html" \t "_self" </w:instrText>
            </w:r>
            <w:r w:rsidR="00DC1574">
              <w:fldChar w:fldCharType="separate"/>
            </w:r>
            <w:proofErr w:type="spellStart"/>
            <w:proofErr w:type="gramStart"/>
            <w:r w:rsidRPr="00BC6EF2">
              <w:rPr>
                <w:rFonts w:ascii="Helvetica" w:eastAsia="Times New Roman" w:hAnsi="Helvetica" w:cs="Times New Roman"/>
                <w:b/>
                <w:bCs/>
                <w:color w:val="4665A2"/>
                <w:sz w:val="21"/>
                <w:szCs w:val="21"/>
              </w:rPr>
              <w:t>module</w:t>
            </w:r>
            <w:proofErr w:type="gramEnd"/>
            <w:r w:rsidRPr="00BC6EF2">
              <w:rPr>
                <w:rFonts w:ascii="Helvetica" w:eastAsia="Times New Roman" w:hAnsi="Helvetica" w:cs="Times New Roman"/>
                <w:b/>
                <w:bCs/>
                <w:color w:val="4665A2"/>
                <w:sz w:val="21"/>
                <w:szCs w:val="21"/>
              </w:rPr>
              <w:t>_nuopc_physics</w:t>
            </w:r>
            <w:proofErr w:type="spellEnd"/>
            <w:r w:rsidR="00DC1574">
              <w:rPr>
                <w:rFonts w:ascii="Helvetica" w:eastAsia="Times New Roman" w:hAnsi="Helvetica" w:cs="Times New Roman"/>
                <w:b/>
                <w:bCs/>
                <w:color w:val="4665A2"/>
                <w:sz w:val="21"/>
                <w:szCs w:val="21"/>
              </w:rPr>
              <w:fldChar w:fldCharType="end"/>
            </w:r>
          </w:p>
        </w:tc>
        <w:tc>
          <w:tcPr>
            <w:tcW w:w="6760" w:type="dxa"/>
            <w:tcBorders>
              <w:left w:val="single" w:sz="6" w:space="0" w:color="auto"/>
            </w:tcBorders>
            <w:shd w:val="clear" w:color="auto" w:fill="F7F8FB"/>
            <w:tcMar>
              <w:top w:w="45" w:type="dxa"/>
              <w:left w:w="90" w:type="dxa"/>
              <w:bottom w:w="0" w:type="dxa"/>
              <w:right w:w="90" w:type="dxa"/>
            </w:tcMar>
            <w:hideMark/>
          </w:tcPr>
          <w:p w14:paraId="042A7715" w14:textId="0120D584" w:rsidR="00BC6EF2" w:rsidRPr="00BC6EF2" w:rsidRDefault="00BC6EF2" w:rsidP="00BC6EF2">
            <w:pPr>
              <w:rPr>
                <w:rFonts w:ascii="Helvetica" w:eastAsia="Times New Roman" w:hAnsi="Helvetica" w:cs="Times New Roman"/>
                <w:sz w:val="21"/>
                <w:szCs w:val="21"/>
              </w:rPr>
            </w:pPr>
            <w:ins w:id="68" w:author="Ligia Bernardet" w:date="2016-06-13T21:33:00Z">
              <w:r>
                <w:rPr>
                  <w:rFonts w:ascii="Helvetica" w:eastAsia="Times New Roman" w:hAnsi="Helvetica" w:cs="Times New Roman"/>
                  <w:sz w:val="21"/>
                  <w:szCs w:val="21"/>
                </w:rPr>
                <w:t>IPD, or t</w:t>
              </w:r>
            </w:ins>
            <w:r w:rsidRPr="00BC6EF2">
              <w:rPr>
                <w:rFonts w:ascii="Helvetica" w:eastAsia="Times New Roman" w:hAnsi="Helvetica" w:cs="Times New Roman"/>
                <w:sz w:val="21"/>
                <w:szCs w:val="21"/>
              </w:rPr>
              <w:t xml:space="preserve">he interface between the dynamic core and the physics </w:t>
            </w:r>
            <w:ins w:id="69" w:author="Ligia Bernardet" w:date="2016-06-13T21:33:00Z">
              <w:r>
                <w:rPr>
                  <w:rFonts w:ascii="Helvetica" w:eastAsia="Times New Roman" w:hAnsi="Helvetica" w:cs="Times New Roman"/>
                  <w:sz w:val="21"/>
                  <w:szCs w:val="21"/>
                </w:rPr>
                <w:t>parameterizations</w:t>
              </w:r>
            </w:ins>
          </w:p>
        </w:tc>
      </w:tr>
      <w:tr w:rsidR="00BC6EF2" w:rsidRPr="00BC6EF2" w14:paraId="41095F06" w14:textId="77777777" w:rsidTr="00934B08">
        <w:tc>
          <w:tcPr>
            <w:tcW w:w="0" w:type="auto"/>
            <w:noWrap/>
            <w:tcMar>
              <w:top w:w="45" w:type="dxa"/>
              <w:left w:w="0" w:type="dxa"/>
              <w:bottom w:w="0" w:type="dxa"/>
              <w:right w:w="90" w:type="dxa"/>
            </w:tcMar>
            <w:hideMark/>
          </w:tcPr>
          <w:p w14:paraId="329CDD16" w14:textId="77777777" w:rsidR="00BC6EF2" w:rsidRPr="00BC6EF2" w:rsidRDefault="00BC6EF2" w:rsidP="00BC6EF2">
            <w:pPr>
              <w:rPr>
                <w:rFonts w:ascii="Helvetica" w:eastAsia="Times New Roman" w:hAnsi="Helvetica" w:cs="Times New Roman"/>
                <w:sz w:val="21"/>
                <w:szCs w:val="21"/>
              </w:rPr>
            </w:pPr>
            <w:r w:rsidRPr="00BC6EF2">
              <w:rPr>
                <w:rFonts w:ascii="Helvetica" w:eastAsia="Times New Roman" w:hAnsi="Helvetica" w:cs="Times New Roman"/>
                <w:sz w:val="21"/>
                <w:szCs w:val="21"/>
              </w:rPr>
              <w:t> </w:t>
            </w:r>
            <w:r w:rsidR="00DC1574">
              <w:fldChar w:fldCharType="begin"/>
            </w:r>
            <w:r w:rsidR="00DC1574">
              <w:instrText xml:space="preserve"> HYPERLINK "group__gbphys.html" \t "_self" </w:instrText>
            </w:r>
            <w:r w:rsidR="00DC1574">
              <w:fldChar w:fldCharType="separate"/>
            </w:r>
            <w:proofErr w:type="spellStart"/>
            <w:proofErr w:type="gramStart"/>
            <w:r w:rsidRPr="00BC6EF2">
              <w:rPr>
                <w:rFonts w:ascii="Helvetica" w:eastAsia="Times New Roman" w:hAnsi="Helvetica" w:cs="Times New Roman"/>
                <w:b/>
                <w:bCs/>
                <w:color w:val="4665A2"/>
                <w:sz w:val="21"/>
                <w:szCs w:val="21"/>
              </w:rPr>
              <w:t>gbphys</w:t>
            </w:r>
            <w:proofErr w:type="spellEnd"/>
            <w:proofErr w:type="gramEnd"/>
            <w:r w:rsidR="00DC1574">
              <w:rPr>
                <w:rFonts w:ascii="Helvetica" w:eastAsia="Times New Roman" w:hAnsi="Helvetica" w:cs="Times New Roman"/>
                <w:b/>
                <w:bCs/>
                <w:color w:val="4665A2"/>
                <w:sz w:val="21"/>
                <w:szCs w:val="21"/>
              </w:rPr>
              <w:fldChar w:fldCharType="end"/>
            </w:r>
          </w:p>
        </w:tc>
        <w:tc>
          <w:tcPr>
            <w:tcW w:w="6760" w:type="dxa"/>
            <w:tcBorders>
              <w:left w:val="single" w:sz="6" w:space="0" w:color="auto"/>
            </w:tcBorders>
            <w:tcMar>
              <w:top w:w="45" w:type="dxa"/>
              <w:left w:w="90" w:type="dxa"/>
              <w:bottom w:w="0" w:type="dxa"/>
              <w:right w:w="90" w:type="dxa"/>
            </w:tcMar>
            <w:hideMark/>
          </w:tcPr>
          <w:p w14:paraId="46DA555B" w14:textId="63ABD755" w:rsidR="00BC6EF2" w:rsidRPr="00BC6EF2" w:rsidRDefault="00BC6EF2" w:rsidP="00BC6EF2">
            <w:pPr>
              <w:rPr>
                <w:rFonts w:ascii="Helvetica" w:eastAsia="Times New Roman" w:hAnsi="Helvetica" w:cs="Times New Roman"/>
                <w:sz w:val="21"/>
                <w:szCs w:val="21"/>
              </w:rPr>
            </w:pPr>
            <w:commentRangeStart w:id="70"/>
            <w:r w:rsidRPr="00BC6EF2">
              <w:rPr>
                <w:rFonts w:ascii="Helvetica" w:eastAsia="Times New Roman" w:hAnsi="Helvetica" w:cs="Times New Roman"/>
                <w:sz w:val="21"/>
                <w:szCs w:val="21"/>
              </w:rPr>
              <w:t xml:space="preserve">Driver </w:t>
            </w:r>
            <w:commentRangeEnd w:id="70"/>
            <w:r>
              <w:rPr>
                <w:rStyle w:val="CommentReference"/>
              </w:rPr>
              <w:commentReference w:id="70"/>
            </w:r>
            <w:r w:rsidRPr="00BC6EF2">
              <w:rPr>
                <w:rFonts w:ascii="Helvetica" w:eastAsia="Times New Roman" w:hAnsi="Helvetica" w:cs="Times New Roman"/>
                <w:sz w:val="21"/>
                <w:szCs w:val="21"/>
              </w:rPr>
              <w:t xml:space="preserve">that invokes </w:t>
            </w:r>
            <w:commentRangeStart w:id="71"/>
            <w:r w:rsidRPr="00BC6EF2">
              <w:rPr>
                <w:rFonts w:ascii="Helvetica" w:eastAsia="Times New Roman" w:hAnsi="Helvetica" w:cs="Times New Roman"/>
                <w:sz w:val="21"/>
                <w:szCs w:val="21"/>
              </w:rPr>
              <w:t xml:space="preserve">GFS </w:t>
            </w:r>
            <w:commentRangeEnd w:id="71"/>
            <w:r>
              <w:rPr>
                <w:rStyle w:val="CommentReference"/>
              </w:rPr>
              <w:commentReference w:id="71"/>
            </w:r>
            <w:r w:rsidRPr="00BC6EF2">
              <w:rPr>
                <w:rFonts w:ascii="Helvetica" w:eastAsia="Times New Roman" w:hAnsi="Helvetica" w:cs="Times New Roman"/>
                <w:sz w:val="21"/>
                <w:szCs w:val="21"/>
              </w:rPr>
              <w:t>physics</w:t>
            </w:r>
          </w:p>
        </w:tc>
      </w:tr>
      <w:tr w:rsidR="00BC6EF2" w:rsidRPr="00BC6EF2" w14:paraId="4AC27422" w14:textId="77777777" w:rsidTr="00934B08">
        <w:tc>
          <w:tcPr>
            <w:tcW w:w="0" w:type="auto"/>
            <w:shd w:val="clear" w:color="auto" w:fill="F7F8FB"/>
            <w:noWrap/>
            <w:tcMar>
              <w:top w:w="45" w:type="dxa"/>
              <w:left w:w="0" w:type="dxa"/>
              <w:bottom w:w="0" w:type="dxa"/>
              <w:right w:w="90" w:type="dxa"/>
            </w:tcMar>
            <w:hideMark/>
          </w:tcPr>
          <w:p w14:paraId="1F8F304A" w14:textId="77777777" w:rsidR="00BC6EF2" w:rsidRPr="00BC6EF2" w:rsidRDefault="00BC6EF2" w:rsidP="00BC6EF2">
            <w:pPr>
              <w:rPr>
                <w:rFonts w:ascii="Helvetica" w:eastAsia="Times New Roman" w:hAnsi="Helvetica" w:cs="Times New Roman"/>
                <w:sz w:val="21"/>
                <w:szCs w:val="21"/>
              </w:rPr>
            </w:pPr>
            <w:r w:rsidRPr="00BC6EF2">
              <w:rPr>
                <w:rFonts w:ascii="Helvetica" w:eastAsia="Times New Roman" w:hAnsi="Helvetica" w:cs="Times New Roman"/>
                <w:sz w:val="21"/>
                <w:szCs w:val="21"/>
              </w:rPr>
              <w:t> </w:t>
            </w:r>
            <w:r w:rsidR="00DC1574">
              <w:fldChar w:fldCharType="begin"/>
            </w:r>
            <w:r w:rsidR="00DC1574">
              <w:instrText xml:space="preserve"> HYPERLINK "group__module__radiation__driver.html" \t "_self" </w:instrText>
            </w:r>
            <w:r w:rsidR="00DC1574">
              <w:fldChar w:fldCharType="separate"/>
            </w:r>
            <w:proofErr w:type="spellStart"/>
            <w:proofErr w:type="gramStart"/>
            <w:r w:rsidRPr="00BC6EF2">
              <w:rPr>
                <w:rFonts w:ascii="Helvetica" w:eastAsia="Times New Roman" w:hAnsi="Helvetica" w:cs="Times New Roman"/>
                <w:b/>
                <w:bCs/>
                <w:color w:val="4665A2"/>
                <w:sz w:val="21"/>
                <w:szCs w:val="21"/>
              </w:rPr>
              <w:t>module</w:t>
            </w:r>
            <w:proofErr w:type="gramEnd"/>
            <w:r w:rsidRPr="00BC6EF2">
              <w:rPr>
                <w:rFonts w:ascii="Helvetica" w:eastAsia="Times New Roman" w:hAnsi="Helvetica" w:cs="Times New Roman"/>
                <w:b/>
                <w:bCs/>
                <w:color w:val="4665A2"/>
                <w:sz w:val="21"/>
                <w:szCs w:val="21"/>
              </w:rPr>
              <w:t>_radiation_driver</w:t>
            </w:r>
            <w:proofErr w:type="spellEnd"/>
            <w:r w:rsidR="00DC1574">
              <w:rPr>
                <w:rFonts w:ascii="Helvetica" w:eastAsia="Times New Roman" w:hAnsi="Helvetica" w:cs="Times New Roman"/>
                <w:b/>
                <w:bCs/>
                <w:color w:val="4665A2"/>
                <w:sz w:val="21"/>
                <w:szCs w:val="21"/>
              </w:rPr>
              <w:fldChar w:fldCharType="end"/>
            </w:r>
          </w:p>
        </w:tc>
        <w:tc>
          <w:tcPr>
            <w:tcW w:w="6760" w:type="dxa"/>
            <w:tcBorders>
              <w:left w:val="single" w:sz="6" w:space="0" w:color="auto"/>
            </w:tcBorders>
            <w:shd w:val="clear" w:color="auto" w:fill="F7F8FB"/>
            <w:tcMar>
              <w:top w:w="45" w:type="dxa"/>
              <w:left w:w="90" w:type="dxa"/>
              <w:bottom w:w="0" w:type="dxa"/>
              <w:right w:w="90" w:type="dxa"/>
            </w:tcMar>
            <w:hideMark/>
          </w:tcPr>
          <w:p w14:paraId="533C48D2" w14:textId="4ADFC024" w:rsidR="00BC6EF2" w:rsidRPr="00BC6EF2" w:rsidRDefault="00BC6EF2" w:rsidP="00BC6EF2">
            <w:pPr>
              <w:rPr>
                <w:rFonts w:ascii="Helvetica" w:eastAsia="Times New Roman" w:hAnsi="Helvetica" w:cs="Times New Roman"/>
                <w:sz w:val="21"/>
                <w:szCs w:val="21"/>
              </w:rPr>
            </w:pPr>
            <w:ins w:id="72" w:author="Ligia Bernardet" w:date="2016-06-13T21:34:00Z">
              <w:r>
                <w:rPr>
                  <w:rFonts w:ascii="Helvetica" w:eastAsia="Times New Roman" w:hAnsi="Helvetica" w:cs="Times New Roman"/>
                  <w:sz w:val="21"/>
                  <w:szCs w:val="21"/>
                </w:rPr>
                <w:t>R</w:t>
              </w:r>
            </w:ins>
            <w:r w:rsidRPr="00BC6EF2">
              <w:rPr>
                <w:rFonts w:ascii="Helvetica" w:eastAsia="Times New Roman" w:hAnsi="Helvetica" w:cs="Times New Roman"/>
                <w:sz w:val="21"/>
                <w:szCs w:val="21"/>
              </w:rPr>
              <w:t>adiation driver module</w:t>
            </w:r>
            <w:ins w:id="73" w:author="Ligia Bernardet" w:date="2016-06-13T21:34:00Z">
              <w:r>
                <w:rPr>
                  <w:rFonts w:ascii="Helvetica" w:eastAsia="Times New Roman" w:hAnsi="Helvetica" w:cs="Times New Roman"/>
                  <w:sz w:val="21"/>
                  <w:szCs w:val="21"/>
                </w:rPr>
                <w:t>, which</w:t>
              </w:r>
            </w:ins>
            <w:r w:rsidRPr="00BC6EF2">
              <w:rPr>
                <w:rFonts w:ascii="Helvetica" w:eastAsia="Times New Roman" w:hAnsi="Helvetica" w:cs="Times New Roman"/>
                <w:sz w:val="21"/>
                <w:szCs w:val="21"/>
              </w:rPr>
              <w:t xml:space="preserve"> prepares atmospheric profiles and invokes main radiation </w:t>
            </w:r>
            <w:commentRangeStart w:id="74"/>
            <w:r w:rsidRPr="00BC6EF2">
              <w:rPr>
                <w:rFonts w:ascii="Helvetica" w:eastAsia="Times New Roman" w:hAnsi="Helvetica" w:cs="Times New Roman"/>
                <w:sz w:val="21"/>
                <w:szCs w:val="21"/>
              </w:rPr>
              <w:t>calculations</w:t>
            </w:r>
            <w:commentRangeEnd w:id="74"/>
            <w:r w:rsidR="00DC1574">
              <w:rPr>
                <w:rStyle w:val="CommentReference"/>
              </w:rPr>
              <w:commentReference w:id="74"/>
            </w:r>
          </w:p>
        </w:tc>
      </w:tr>
    </w:tbl>
    <w:p w14:paraId="1680FAAF" w14:textId="77777777" w:rsidR="00934B08" w:rsidRPr="00934B08" w:rsidRDefault="00934B08" w:rsidP="00934B08">
      <w:pPr>
        <w:shd w:val="clear" w:color="auto" w:fill="F9FAFC"/>
        <w:spacing w:line="420" w:lineRule="atLeast"/>
        <w:rPr>
          <w:rFonts w:ascii="Helvetica" w:eastAsia="Times New Roman" w:hAnsi="Helvetica" w:cs="Times New Roman"/>
          <w:b/>
          <w:bCs/>
          <w:color w:val="000000"/>
          <w:sz w:val="32"/>
          <w:szCs w:val="32"/>
        </w:rPr>
      </w:pPr>
      <w:proofErr w:type="spellStart"/>
      <w:proofErr w:type="gramStart"/>
      <w:r w:rsidRPr="00934B08">
        <w:rPr>
          <w:rFonts w:ascii="Helvetica" w:eastAsia="Times New Roman" w:hAnsi="Helvetica" w:cs="Times New Roman"/>
          <w:b/>
          <w:bCs/>
          <w:color w:val="000000"/>
          <w:sz w:val="32"/>
          <w:szCs w:val="32"/>
        </w:rPr>
        <w:t>gbphys</w:t>
      </w:r>
      <w:proofErr w:type="spellEnd"/>
      <w:proofErr w:type="gramEnd"/>
    </w:p>
    <w:p w14:paraId="6D1DD1B4" w14:textId="77777777" w:rsidR="00934B08" w:rsidRPr="00934B08" w:rsidRDefault="00934B08" w:rsidP="00934B08">
      <w:pPr>
        <w:shd w:val="clear" w:color="auto" w:fill="FFFFFF"/>
        <w:spacing w:before="100" w:beforeAutospacing="1" w:after="100" w:afterAutospacing="1" w:line="330" w:lineRule="atLeast"/>
        <w:rPr>
          <w:rFonts w:ascii="Helvetica" w:hAnsi="Helvetica" w:cs="Times New Roman"/>
          <w:color w:val="000000"/>
          <w:sz w:val="21"/>
          <w:szCs w:val="21"/>
        </w:rPr>
      </w:pPr>
      <w:r w:rsidRPr="00934B08">
        <w:rPr>
          <w:rFonts w:ascii="Helvetica" w:hAnsi="Helvetica" w:cs="Times New Roman"/>
          <w:color w:val="000000"/>
          <w:sz w:val="21"/>
          <w:szCs w:val="21"/>
        </w:rPr>
        <w:t>Driver that invokes GFS AM physics. </w:t>
      </w:r>
      <w:hyperlink w:anchor="details" w:history="1">
        <w:r w:rsidRPr="00934B08">
          <w:rPr>
            <w:rFonts w:ascii="Helvetica" w:hAnsi="Helvetica" w:cs="Times New Roman"/>
            <w:color w:val="4665A2"/>
            <w:sz w:val="21"/>
            <w:szCs w:val="21"/>
            <w:u w:val="single"/>
          </w:rPr>
          <w:t>More...</w:t>
        </w:r>
      </w:hyperlink>
    </w:p>
    <w:tbl>
      <w:tblPr>
        <w:tblW w:w="0" w:type="auto"/>
        <w:tblCellSpacing w:w="15" w:type="dxa"/>
        <w:tblCellMar>
          <w:left w:w="0" w:type="dxa"/>
          <w:right w:w="0" w:type="dxa"/>
        </w:tblCellMar>
        <w:tblLook w:val="04A0" w:firstRow="1" w:lastRow="0" w:firstColumn="1" w:lastColumn="0" w:noHBand="0" w:noVBand="1"/>
      </w:tblPr>
      <w:tblGrid>
        <w:gridCol w:w="1322"/>
        <w:gridCol w:w="8098"/>
      </w:tblGrid>
      <w:tr w:rsidR="00934B08" w:rsidRPr="00934B08" w14:paraId="066C25EF" w14:textId="77777777" w:rsidTr="00934B08">
        <w:trPr>
          <w:tblCellSpacing w:w="15" w:type="dxa"/>
        </w:trPr>
        <w:tc>
          <w:tcPr>
            <w:tcW w:w="0" w:type="auto"/>
            <w:gridSpan w:val="2"/>
            <w:vAlign w:val="center"/>
            <w:hideMark/>
          </w:tcPr>
          <w:p w14:paraId="2C02E732" w14:textId="77777777" w:rsidR="00934B08" w:rsidRPr="00934B08" w:rsidRDefault="00934B08" w:rsidP="00934B08">
            <w:pPr>
              <w:pBdr>
                <w:bottom w:val="single" w:sz="6" w:space="3" w:color="879ECB"/>
              </w:pBdr>
              <w:spacing w:before="180" w:after="60" w:line="330" w:lineRule="atLeast"/>
              <w:ind w:right="225"/>
              <w:outlineLvl w:val="1"/>
              <w:rPr>
                <w:rFonts w:ascii="Helvetica" w:eastAsia="Times New Roman" w:hAnsi="Helvetica" w:cs="Times New Roman"/>
                <w:color w:val="354C7B"/>
                <w:sz w:val="32"/>
                <w:szCs w:val="32"/>
              </w:rPr>
            </w:pPr>
            <w:bookmarkStart w:id="75" w:name="func-members"/>
            <w:bookmarkEnd w:id="75"/>
            <w:r w:rsidRPr="00934B08">
              <w:rPr>
                <w:rFonts w:ascii="Helvetica" w:eastAsia="Times New Roman" w:hAnsi="Helvetica" w:cs="Times New Roman"/>
                <w:color w:val="354C7B"/>
                <w:sz w:val="32"/>
                <w:szCs w:val="32"/>
              </w:rPr>
              <w:t>Functions/Subroutines</w:t>
            </w:r>
          </w:p>
        </w:tc>
      </w:tr>
      <w:tr w:rsidR="00934B08" w:rsidRPr="00934B08" w14:paraId="50CCC405" w14:textId="77777777" w:rsidTr="00934B08">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DF80136" w14:textId="77777777" w:rsidR="00934B08" w:rsidRPr="00934B08" w:rsidRDefault="00934B08" w:rsidP="00934B08">
            <w:pPr>
              <w:spacing w:before="60" w:after="60" w:line="330" w:lineRule="atLeast"/>
              <w:ind w:left="60" w:right="60"/>
              <w:jc w:val="right"/>
              <w:rPr>
                <w:rFonts w:ascii="Helvetica" w:eastAsia="Times New Roman" w:hAnsi="Helvetica" w:cs="Times New Roman"/>
                <w:sz w:val="21"/>
                <w:szCs w:val="21"/>
              </w:rPr>
            </w:pPr>
            <w:proofErr w:type="gramStart"/>
            <w:r w:rsidRPr="00934B08">
              <w:rPr>
                <w:rFonts w:ascii="Helvetica" w:eastAsia="Times New Roman" w:hAnsi="Helvetica" w:cs="Times New Roman"/>
                <w:sz w:val="21"/>
                <w:szCs w:val="21"/>
              </w:rPr>
              <w:t>subroutine</w:t>
            </w:r>
            <w:proofErr w:type="gramEnd"/>
            <w:r w:rsidRPr="00934B08">
              <w:rPr>
                <w:rFonts w:ascii="Helvetica" w:eastAsia="Times New Roman" w:hAnsi="Helvetica" w:cs="Times New Roman"/>
                <w:sz w:val="21"/>
                <w:szCs w:val="21"/>
              </w:rPr>
              <w:t> </w:t>
            </w:r>
          </w:p>
        </w:tc>
        <w:tc>
          <w:tcPr>
            <w:tcW w:w="11985" w:type="dxa"/>
            <w:tcBorders>
              <w:top w:val="nil"/>
              <w:left w:val="nil"/>
              <w:bottom w:val="nil"/>
              <w:right w:val="nil"/>
            </w:tcBorders>
            <w:shd w:val="clear" w:color="auto" w:fill="F9FAFC"/>
            <w:tcMar>
              <w:top w:w="15" w:type="dxa"/>
              <w:left w:w="120" w:type="dxa"/>
              <w:bottom w:w="0" w:type="dxa"/>
              <w:right w:w="0" w:type="dxa"/>
            </w:tcMar>
            <w:vAlign w:val="bottom"/>
            <w:hideMark/>
          </w:tcPr>
          <w:p w14:paraId="2E536815" w14:textId="77777777" w:rsidR="00934B08" w:rsidRPr="00934B08" w:rsidRDefault="00DC1574" w:rsidP="00934B08">
            <w:pPr>
              <w:spacing w:before="60" w:after="60" w:line="330" w:lineRule="atLeast"/>
              <w:ind w:left="60" w:right="60"/>
              <w:rPr>
                <w:rFonts w:ascii="Helvetica" w:eastAsia="Times New Roman" w:hAnsi="Helvetica" w:cs="Times New Roman"/>
                <w:sz w:val="21"/>
                <w:szCs w:val="21"/>
              </w:rPr>
            </w:pPr>
            <w:hyperlink r:id="rId34" w:anchor="ga34cd2db09b580c23df51c96d5905a805" w:history="1">
              <w:proofErr w:type="spellStart"/>
              <w:proofErr w:type="gramStart"/>
              <w:r w:rsidR="00934B08" w:rsidRPr="00934B08">
                <w:rPr>
                  <w:rFonts w:ascii="Helvetica" w:eastAsia="Times New Roman" w:hAnsi="Helvetica" w:cs="Times New Roman"/>
                  <w:b/>
                  <w:bCs/>
                  <w:color w:val="4665A2"/>
                  <w:sz w:val="21"/>
                  <w:szCs w:val="21"/>
                  <w:u w:val="single"/>
                </w:rPr>
                <w:t>gbphys</w:t>
              </w:r>
              <w:proofErr w:type="spellEnd"/>
              <w:proofErr w:type="gramEnd"/>
            </w:hyperlink>
          </w:p>
        </w:tc>
      </w:tr>
      <w:tr w:rsidR="00934B08" w:rsidRPr="00934B08" w14:paraId="5634779E" w14:textId="77777777" w:rsidTr="00934B08">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A88DE37" w14:textId="77777777" w:rsidR="00934B08" w:rsidRPr="00934B08" w:rsidRDefault="00934B08" w:rsidP="00934B08">
            <w:pPr>
              <w:spacing w:before="60" w:after="60" w:line="330" w:lineRule="atLeast"/>
              <w:ind w:left="60" w:right="60"/>
              <w:rPr>
                <w:rFonts w:ascii="Helvetica" w:eastAsia="Times New Roman" w:hAnsi="Helvetica" w:cs="Times New Roman"/>
                <w:color w:val="555555"/>
                <w:sz w:val="21"/>
                <w:szCs w:val="21"/>
              </w:rPr>
            </w:pPr>
            <w:r w:rsidRPr="00934B08">
              <w:rPr>
                <w:rFonts w:ascii="Helvetica" w:eastAsia="Times New Roman" w:hAnsi="Helvetica" w:cs="Times New Roman"/>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FC1BB1F" w14:textId="77777777" w:rsidR="00934B08" w:rsidRPr="00934B08" w:rsidRDefault="00934B08" w:rsidP="00934B08">
            <w:pPr>
              <w:spacing w:before="60" w:after="60" w:line="330" w:lineRule="atLeast"/>
              <w:ind w:left="60" w:right="60"/>
              <w:rPr>
                <w:rFonts w:ascii="Helvetica" w:eastAsia="Times New Roman" w:hAnsi="Helvetica" w:cs="Times New Roman"/>
                <w:color w:val="555555"/>
                <w:sz w:val="21"/>
                <w:szCs w:val="21"/>
              </w:rPr>
            </w:pPr>
            <w:r w:rsidRPr="00934B08">
              <w:rPr>
                <w:rFonts w:ascii="Helvetica" w:eastAsia="Times New Roman" w:hAnsi="Helvetica" w:cs="Times New Roman"/>
                <w:color w:val="555555"/>
                <w:sz w:val="21"/>
                <w:szCs w:val="21"/>
              </w:rPr>
              <w:t>Parameter descriptions include intent, name, description, and size. </w:t>
            </w:r>
            <w:hyperlink w:anchor="ga34cd2db09b580c23df51c96d5905a805" w:history="1">
              <w:r w:rsidRPr="00934B08">
                <w:rPr>
                  <w:rFonts w:ascii="Helvetica" w:eastAsia="Times New Roman" w:hAnsi="Helvetica" w:cs="Times New Roman"/>
                  <w:color w:val="4665A2"/>
                  <w:sz w:val="21"/>
                  <w:szCs w:val="21"/>
                  <w:u w:val="single"/>
                </w:rPr>
                <w:t>More...</w:t>
              </w:r>
            </w:hyperlink>
          </w:p>
        </w:tc>
      </w:tr>
      <w:tr w:rsidR="00934B08" w:rsidRPr="00934B08" w14:paraId="169CB968" w14:textId="77777777" w:rsidTr="00934B08">
        <w:trPr>
          <w:tblCellSpacing w:w="15" w:type="dxa"/>
        </w:trPr>
        <w:tc>
          <w:tcPr>
            <w:tcW w:w="0" w:type="auto"/>
            <w:gridSpan w:val="2"/>
            <w:tcBorders>
              <w:bottom w:val="single" w:sz="6" w:space="0" w:color="DEE4F0"/>
            </w:tcBorders>
            <w:vAlign w:val="center"/>
            <w:hideMark/>
          </w:tcPr>
          <w:p w14:paraId="35DDBCB2" w14:textId="77777777" w:rsidR="00934B08" w:rsidRPr="00934B08" w:rsidRDefault="00934B08" w:rsidP="00934B08">
            <w:pPr>
              <w:spacing w:line="15" w:lineRule="atLeast"/>
              <w:rPr>
                <w:rFonts w:ascii="Helvetica" w:eastAsia="Times New Roman" w:hAnsi="Helvetica" w:cs="Times New Roman"/>
                <w:sz w:val="21"/>
                <w:szCs w:val="21"/>
              </w:rPr>
            </w:pPr>
            <w:r w:rsidRPr="00934B08">
              <w:rPr>
                <w:rFonts w:ascii="Helvetica" w:eastAsia="Times New Roman" w:hAnsi="Helvetica" w:cs="Times New Roman"/>
                <w:sz w:val="21"/>
                <w:szCs w:val="21"/>
              </w:rPr>
              <w:lastRenderedPageBreak/>
              <w:t> </w:t>
            </w:r>
          </w:p>
        </w:tc>
      </w:tr>
    </w:tbl>
    <w:p w14:paraId="15817BDD" w14:textId="77777777" w:rsidR="00934B08" w:rsidRPr="00934B08" w:rsidRDefault="00934B08" w:rsidP="00934B08">
      <w:pPr>
        <w:pBdr>
          <w:bottom w:val="single" w:sz="6" w:space="3" w:color="879ECB"/>
        </w:pBdr>
        <w:shd w:val="clear" w:color="auto" w:fill="FFFFFF"/>
        <w:spacing w:before="420" w:after="100" w:afterAutospacing="1" w:line="330" w:lineRule="atLeast"/>
        <w:ind w:right="345"/>
        <w:outlineLvl w:val="1"/>
        <w:rPr>
          <w:rFonts w:ascii="Helvetica" w:eastAsia="Times New Roman" w:hAnsi="Helvetica" w:cs="Times New Roman"/>
          <w:color w:val="354C7B"/>
          <w:sz w:val="32"/>
          <w:szCs w:val="32"/>
        </w:rPr>
      </w:pPr>
      <w:bookmarkStart w:id="76" w:name="details"/>
      <w:bookmarkEnd w:id="76"/>
      <w:r w:rsidRPr="00934B08">
        <w:rPr>
          <w:rFonts w:ascii="Helvetica" w:eastAsia="Times New Roman" w:hAnsi="Helvetica" w:cs="Times New Roman"/>
          <w:color w:val="354C7B"/>
          <w:sz w:val="32"/>
          <w:szCs w:val="32"/>
        </w:rPr>
        <w:t>Detailed Description</w:t>
      </w:r>
    </w:p>
    <w:p w14:paraId="23797FCA" w14:textId="77777777" w:rsidR="00934B08" w:rsidRPr="00934B08" w:rsidRDefault="00934B08" w:rsidP="00934B08">
      <w:pPr>
        <w:shd w:val="clear" w:color="auto" w:fill="FFFFFF"/>
        <w:spacing w:before="100" w:beforeAutospacing="1" w:after="100" w:afterAutospacing="1" w:line="330" w:lineRule="atLeast"/>
        <w:rPr>
          <w:rFonts w:ascii="Helvetica" w:hAnsi="Helvetica" w:cs="Times New Roman"/>
          <w:color w:val="000000"/>
          <w:sz w:val="21"/>
          <w:szCs w:val="21"/>
        </w:rPr>
      </w:pPr>
      <w:r w:rsidRPr="00934B08">
        <w:rPr>
          <w:rFonts w:ascii="Helvetica" w:hAnsi="Helvetica" w:cs="Times New Roman"/>
          <w:color w:val="000000"/>
          <w:sz w:val="21"/>
          <w:szCs w:val="21"/>
        </w:rPr>
        <w:t>Driver that invokes GFS AM physics.</w:t>
      </w:r>
    </w:p>
    <w:p w14:paraId="07282C32" w14:textId="77777777" w:rsidR="00934B08" w:rsidRPr="00934B08" w:rsidRDefault="00934B08" w:rsidP="00934B08">
      <w:pPr>
        <w:pBdr>
          <w:bottom w:val="single" w:sz="6" w:space="3" w:color="879ECB"/>
        </w:pBdr>
        <w:shd w:val="clear" w:color="auto" w:fill="FFFFFF"/>
        <w:spacing w:before="420" w:after="100" w:afterAutospacing="1" w:line="330" w:lineRule="atLeast"/>
        <w:ind w:right="345"/>
        <w:outlineLvl w:val="1"/>
        <w:rPr>
          <w:rFonts w:ascii="Helvetica" w:eastAsia="Times New Roman" w:hAnsi="Helvetica" w:cs="Times New Roman"/>
          <w:color w:val="354C7B"/>
          <w:sz w:val="32"/>
          <w:szCs w:val="32"/>
        </w:rPr>
      </w:pPr>
      <w:r w:rsidRPr="00934B08">
        <w:rPr>
          <w:rFonts w:ascii="Helvetica" w:eastAsia="Times New Roman" w:hAnsi="Helvetica" w:cs="Times New Roman"/>
          <w:color w:val="354C7B"/>
          <w:sz w:val="32"/>
          <w:szCs w:val="32"/>
        </w:rPr>
        <w:t>Function/Subroutine Documentation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61"/>
        <w:gridCol w:w="130"/>
        <w:gridCol w:w="66"/>
        <w:gridCol w:w="130"/>
        <w:gridCol w:w="81"/>
      </w:tblGrid>
      <w:tr w:rsidR="00934B08" w:rsidRPr="00934B08" w14:paraId="0E582268" w14:textId="77777777" w:rsidTr="00934B08">
        <w:trPr>
          <w:tblCellSpacing w:w="15" w:type="dxa"/>
        </w:trPr>
        <w:tc>
          <w:tcPr>
            <w:tcW w:w="0" w:type="auto"/>
            <w:vAlign w:val="bottom"/>
            <w:hideMark/>
          </w:tcPr>
          <w:p w14:paraId="2B343C67" w14:textId="77777777" w:rsidR="00934B08" w:rsidRPr="00934B08" w:rsidRDefault="00934B08" w:rsidP="00934B08">
            <w:pPr>
              <w:spacing w:line="330" w:lineRule="atLeast"/>
              <w:ind w:left="90"/>
              <w:rPr>
                <w:rFonts w:ascii="Helvetica" w:eastAsia="Times New Roman" w:hAnsi="Helvetica" w:cs="Times New Roman"/>
                <w:b/>
                <w:bCs/>
                <w:sz w:val="21"/>
                <w:szCs w:val="21"/>
              </w:rPr>
            </w:pPr>
            <w:proofErr w:type="gramStart"/>
            <w:r w:rsidRPr="00934B08">
              <w:rPr>
                <w:rFonts w:ascii="Helvetica" w:eastAsia="Times New Roman" w:hAnsi="Helvetica" w:cs="Times New Roman"/>
                <w:b/>
                <w:bCs/>
                <w:sz w:val="21"/>
                <w:szCs w:val="21"/>
              </w:rPr>
              <w:t>subroutine</w:t>
            </w:r>
            <w:proofErr w:type="gramEnd"/>
            <w:r w:rsidRPr="00934B08">
              <w:rPr>
                <w:rFonts w:ascii="Helvetica" w:eastAsia="Times New Roman" w:hAnsi="Helvetica" w:cs="Times New Roman"/>
                <w:b/>
                <w:bCs/>
                <w:sz w:val="21"/>
                <w:szCs w:val="21"/>
              </w:rPr>
              <w:t xml:space="preserve"> </w:t>
            </w:r>
            <w:proofErr w:type="spellStart"/>
            <w:r w:rsidRPr="00934B08">
              <w:rPr>
                <w:rFonts w:ascii="Helvetica" w:eastAsia="Times New Roman" w:hAnsi="Helvetica" w:cs="Times New Roman"/>
                <w:b/>
                <w:bCs/>
                <w:sz w:val="21"/>
                <w:szCs w:val="21"/>
              </w:rPr>
              <w:t>gbphys</w:t>
            </w:r>
            <w:proofErr w:type="spellEnd"/>
          </w:p>
        </w:tc>
        <w:tc>
          <w:tcPr>
            <w:tcW w:w="0" w:type="auto"/>
            <w:vAlign w:val="bottom"/>
            <w:hideMark/>
          </w:tcPr>
          <w:p w14:paraId="0DFE04C7" w14:textId="77777777" w:rsidR="00934B08" w:rsidRPr="00934B08" w:rsidRDefault="00934B08" w:rsidP="00934B08">
            <w:pPr>
              <w:spacing w:line="330" w:lineRule="atLeast"/>
              <w:rPr>
                <w:rFonts w:ascii="Helvetica" w:eastAsia="Times New Roman" w:hAnsi="Helvetica" w:cs="Times New Roman"/>
                <w:b/>
                <w:bCs/>
                <w:sz w:val="21"/>
                <w:szCs w:val="21"/>
              </w:rPr>
            </w:pPr>
            <w:r w:rsidRPr="00934B08">
              <w:rPr>
                <w:rFonts w:ascii="Helvetica" w:eastAsia="Times New Roman" w:hAnsi="Helvetica" w:cs="Times New Roman"/>
                <w:b/>
                <w:bCs/>
                <w:sz w:val="21"/>
                <w:szCs w:val="21"/>
              </w:rPr>
              <w:t>(</w:t>
            </w:r>
          </w:p>
        </w:tc>
        <w:tc>
          <w:tcPr>
            <w:tcW w:w="0" w:type="auto"/>
            <w:noWrap/>
            <w:vAlign w:val="bottom"/>
            <w:hideMark/>
          </w:tcPr>
          <w:p w14:paraId="6509F319" w14:textId="77777777" w:rsidR="00934B08" w:rsidRPr="00934B08" w:rsidRDefault="00934B08" w:rsidP="00934B08">
            <w:pPr>
              <w:spacing w:line="330" w:lineRule="atLeast"/>
              <w:rPr>
                <w:rFonts w:ascii="Helvetica" w:eastAsia="Times New Roman" w:hAnsi="Helvetica" w:cs="Times New Roman"/>
                <w:b/>
                <w:bCs/>
                <w:sz w:val="21"/>
                <w:szCs w:val="21"/>
              </w:rPr>
            </w:pPr>
          </w:p>
        </w:tc>
        <w:tc>
          <w:tcPr>
            <w:tcW w:w="0" w:type="auto"/>
            <w:vAlign w:val="bottom"/>
            <w:hideMark/>
          </w:tcPr>
          <w:p w14:paraId="49BFF7BF" w14:textId="77777777" w:rsidR="00934B08" w:rsidRPr="00934B08" w:rsidRDefault="00934B08" w:rsidP="00934B08">
            <w:pPr>
              <w:spacing w:line="330" w:lineRule="atLeast"/>
              <w:rPr>
                <w:rFonts w:ascii="Helvetica" w:eastAsia="Times New Roman" w:hAnsi="Helvetica" w:cs="Times New Roman"/>
                <w:b/>
                <w:bCs/>
                <w:sz w:val="21"/>
                <w:szCs w:val="21"/>
              </w:rPr>
            </w:pPr>
            <w:r w:rsidRPr="00934B08">
              <w:rPr>
                <w:rFonts w:ascii="Helvetica" w:eastAsia="Times New Roman" w:hAnsi="Helvetica" w:cs="Times New Roman"/>
                <w:b/>
                <w:bCs/>
                <w:sz w:val="21"/>
                <w:szCs w:val="21"/>
              </w:rPr>
              <w:t>)</w:t>
            </w:r>
          </w:p>
        </w:tc>
        <w:tc>
          <w:tcPr>
            <w:tcW w:w="0" w:type="auto"/>
            <w:vAlign w:val="bottom"/>
            <w:hideMark/>
          </w:tcPr>
          <w:p w14:paraId="64904947" w14:textId="77777777" w:rsidR="00934B08" w:rsidRPr="00934B08" w:rsidRDefault="00934B08" w:rsidP="00934B08">
            <w:pPr>
              <w:spacing w:line="330" w:lineRule="atLeast"/>
              <w:rPr>
                <w:rFonts w:ascii="Helvetica" w:eastAsia="Times New Roman" w:hAnsi="Helvetica" w:cs="Times New Roman"/>
                <w:b/>
                <w:bCs/>
                <w:sz w:val="21"/>
                <w:szCs w:val="21"/>
              </w:rPr>
            </w:pPr>
          </w:p>
        </w:tc>
      </w:tr>
    </w:tbl>
    <w:p w14:paraId="662C9BB0" w14:textId="77777777" w:rsidR="00934B08" w:rsidRPr="00934B08" w:rsidRDefault="00934B08" w:rsidP="00934B08">
      <w:pPr>
        <w:shd w:val="clear" w:color="auto" w:fill="FFFFFF"/>
        <w:spacing w:before="100" w:beforeAutospacing="1" w:after="100" w:afterAutospacing="1" w:line="330" w:lineRule="atLeast"/>
        <w:rPr>
          <w:rFonts w:ascii="Helvetica" w:hAnsi="Helvetica" w:cs="Times New Roman"/>
          <w:color w:val="000000"/>
          <w:sz w:val="21"/>
          <w:szCs w:val="21"/>
        </w:rPr>
      </w:pPr>
      <w:r w:rsidRPr="00934B08">
        <w:rPr>
          <w:rFonts w:ascii="Helvetica" w:hAnsi="Helvetica" w:cs="Times New Roman"/>
          <w:color w:val="000000"/>
          <w:sz w:val="21"/>
          <w:szCs w:val="21"/>
        </w:rPr>
        <w:t>Parameter descriptions include intent, name, description, and size.</w:t>
      </w:r>
    </w:p>
    <w:p w14:paraId="585D99B6" w14:textId="4AE56B91" w:rsidR="00934B08" w:rsidRPr="00934B08" w:rsidRDefault="00934B08" w:rsidP="00934B08">
      <w:pPr>
        <w:shd w:val="clear" w:color="auto" w:fill="FFFFFF"/>
        <w:spacing w:before="100" w:beforeAutospacing="1" w:after="100" w:afterAutospacing="1" w:line="330" w:lineRule="atLeast"/>
        <w:rPr>
          <w:rFonts w:ascii="Helvetica" w:hAnsi="Helvetica" w:cs="Times New Roman"/>
          <w:color w:val="000000"/>
          <w:sz w:val="21"/>
          <w:szCs w:val="21"/>
        </w:rPr>
      </w:pPr>
      <w:proofErr w:type="spellStart"/>
      <w:proofErr w:type="gramStart"/>
      <w:r w:rsidRPr="00934B08">
        <w:rPr>
          <w:rFonts w:ascii="Helvetica" w:hAnsi="Helvetica" w:cs="Times New Roman"/>
          <w:color w:val="000000"/>
          <w:sz w:val="21"/>
          <w:szCs w:val="21"/>
        </w:rPr>
        <w:t>gbphys</w:t>
      </w:r>
      <w:proofErr w:type="spellEnd"/>
      <w:proofErr w:type="gramEnd"/>
      <w:r w:rsidRPr="00934B08">
        <w:rPr>
          <w:rFonts w:ascii="Helvetica" w:hAnsi="Helvetica" w:cs="Times New Roman"/>
          <w:color w:val="000000"/>
          <w:sz w:val="21"/>
          <w:szCs w:val="21"/>
        </w:rPr>
        <w:t xml:space="preserve"> is the </w:t>
      </w:r>
      <w:commentRangeStart w:id="77"/>
      <w:r w:rsidRPr="00934B08">
        <w:rPr>
          <w:rFonts w:ascii="Helvetica" w:hAnsi="Helvetica" w:cs="Times New Roman"/>
          <w:color w:val="000000"/>
          <w:sz w:val="21"/>
          <w:szCs w:val="21"/>
        </w:rPr>
        <w:t xml:space="preserve">driver </w:t>
      </w:r>
      <w:commentRangeEnd w:id="77"/>
      <w:r w:rsidR="00D77653">
        <w:rPr>
          <w:rStyle w:val="CommentReference"/>
        </w:rPr>
        <w:commentReference w:id="77"/>
      </w:r>
      <w:r w:rsidRPr="00934B08">
        <w:rPr>
          <w:rFonts w:ascii="Helvetica" w:hAnsi="Helvetica" w:cs="Times New Roman"/>
          <w:color w:val="000000"/>
          <w:sz w:val="21"/>
          <w:szCs w:val="21"/>
        </w:rPr>
        <w:t xml:space="preserve">subroutine to invoke GFS physics (except radiation but radiative heating is </w:t>
      </w:r>
      <w:commentRangeStart w:id="78"/>
      <w:r w:rsidRPr="00934B08">
        <w:rPr>
          <w:rFonts w:ascii="Helvetica" w:hAnsi="Helvetica" w:cs="Times New Roman"/>
          <w:color w:val="000000"/>
          <w:sz w:val="21"/>
          <w:szCs w:val="21"/>
        </w:rPr>
        <w:t>applied</w:t>
      </w:r>
      <w:commentRangeEnd w:id="78"/>
      <w:r w:rsidR="00DC1574">
        <w:rPr>
          <w:rStyle w:val="CommentReference"/>
        </w:rPr>
        <w:commentReference w:id="78"/>
      </w:r>
      <w:r w:rsidRPr="00934B08">
        <w:rPr>
          <w:rFonts w:ascii="Helvetica" w:hAnsi="Helvetica" w:cs="Times New Roman"/>
          <w:color w:val="000000"/>
          <w:sz w:val="21"/>
          <w:szCs w:val="21"/>
        </w:rPr>
        <w:t xml:space="preserve"> here) at physics time steps</w:t>
      </w:r>
    </w:p>
    <w:p w14:paraId="19DEAEBD" w14:textId="77777777" w:rsidR="00934B08" w:rsidRPr="00934B08" w:rsidRDefault="00934B08" w:rsidP="00934B08">
      <w:pPr>
        <w:shd w:val="clear" w:color="auto" w:fill="FFFFFF"/>
        <w:spacing w:line="330" w:lineRule="atLeast"/>
        <w:rPr>
          <w:rFonts w:ascii="Helvetica" w:eastAsia="Times New Roman" w:hAnsi="Helvetica" w:cs="Times New Roman"/>
          <w:b/>
          <w:bCs/>
          <w:color w:val="000000"/>
          <w:sz w:val="21"/>
          <w:szCs w:val="21"/>
        </w:rPr>
      </w:pPr>
      <w:r w:rsidRPr="00934B08">
        <w:rPr>
          <w:rFonts w:ascii="Helvetica" w:eastAsia="Times New Roman" w:hAnsi="Helvetica" w:cs="Times New Roman"/>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355"/>
        <w:gridCol w:w="524"/>
        <w:gridCol w:w="1836"/>
      </w:tblGrid>
      <w:tr w:rsidR="00934B08" w:rsidRPr="00934B08" w14:paraId="44EECA17" w14:textId="77777777" w:rsidTr="00934B08">
        <w:trPr>
          <w:tblCellSpacing w:w="15" w:type="dxa"/>
        </w:trPr>
        <w:tc>
          <w:tcPr>
            <w:tcW w:w="0" w:type="auto"/>
            <w:hideMark/>
          </w:tcPr>
          <w:p w14:paraId="0EE2576A" w14:textId="77777777" w:rsidR="00934B08" w:rsidRPr="00934B08" w:rsidRDefault="00934B08" w:rsidP="00934B08">
            <w:pPr>
              <w:spacing w:line="330" w:lineRule="atLeast"/>
              <w:rPr>
                <w:rFonts w:ascii="Courier New" w:eastAsia="Times New Roman" w:hAnsi="Courier New" w:cs="Courier New"/>
                <w:sz w:val="21"/>
                <w:szCs w:val="21"/>
              </w:rPr>
            </w:pPr>
            <w:r w:rsidRPr="00934B08">
              <w:rPr>
                <w:rFonts w:ascii="Courier New" w:eastAsia="Times New Roman" w:hAnsi="Courier New" w:cs="Courier New"/>
                <w:sz w:val="21"/>
                <w:szCs w:val="21"/>
              </w:rPr>
              <w:t>[</w:t>
            </w:r>
            <w:proofErr w:type="gramStart"/>
            <w:r w:rsidRPr="00934B08">
              <w:rPr>
                <w:rFonts w:ascii="Courier New" w:eastAsia="Times New Roman" w:hAnsi="Courier New" w:cs="Courier New"/>
                <w:sz w:val="21"/>
                <w:szCs w:val="21"/>
              </w:rPr>
              <w:t>in</w:t>
            </w:r>
            <w:proofErr w:type="gramEnd"/>
            <w:r w:rsidRPr="00934B08">
              <w:rPr>
                <w:rFonts w:ascii="Courier New" w:eastAsia="Times New Roman" w:hAnsi="Courier New" w:cs="Courier New"/>
                <w:sz w:val="21"/>
                <w:szCs w:val="21"/>
              </w:rPr>
              <w:t>]</w:t>
            </w:r>
          </w:p>
        </w:tc>
        <w:tc>
          <w:tcPr>
            <w:tcW w:w="0" w:type="auto"/>
            <w:noWrap/>
            <w:hideMark/>
          </w:tcPr>
          <w:p w14:paraId="1C402D51" w14:textId="77777777" w:rsidR="00934B08" w:rsidRPr="00934B08" w:rsidRDefault="00934B08" w:rsidP="00934B08">
            <w:pPr>
              <w:spacing w:line="330" w:lineRule="atLeast"/>
              <w:rPr>
                <w:rFonts w:ascii="Helvetica" w:eastAsia="Times New Roman" w:hAnsi="Helvetica" w:cs="Times New Roman"/>
                <w:b/>
                <w:bCs/>
                <w:color w:val="602020"/>
                <w:sz w:val="21"/>
                <w:szCs w:val="21"/>
              </w:rPr>
            </w:pPr>
            <w:proofErr w:type="spellStart"/>
            <w:proofErr w:type="gramStart"/>
            <w:r w:rsidRPr="00934B08">
              <w:rPr>
                <w:rFonts w:ascii="Helvetica" w:eastAsia="Times New Roman" w:hAnsi="Helvetica" w:cs="Times New Roman"/>
                <w:b/>
                <w:bCs/>
                <w:color w:val="602020"/>
                <w:sz w:val="21"/>
                <w:szCs w:val="21"/>
              </w:rPr>
              <w:t>ix,im</w:t>
            </w:r>
            <w:proofErr w:type="spellEnd"/>
            <w:proofErr w:type="gramEnd"/>
          </w:p>
        </w:tc>
        <w:tc>
          <w:tcPr>
            <w:tcW w:w="0" w:type="auto"/>
            <w:vAlign w:val="center"/>
            <w:hideMark/>
          </w:tcPr>
          <w:p w14:paraId="65172B8E" w14:textId="77777777" w:rsidR="00934B08" w:rsidRPr="00934B08" w:rsidRDefault="00934B08" w:rsidP="00934B08">
            <w:pPr>
              <w:spacing w:line="330" w:lineRule="atLeast"/>
              <w:rPr>
                <w:rFonts w:ascii="Helvetica" w:eastAsia="Times New Roman" w:hAnsi="Helvetica" w:cs="Times New Roman"/>
                <w:sz w:val="21"/>
                <w:szCs w:val="21"/>
              </w:rPr>
            </w:pPr>
            <w:commentRangeStart w:id="79"/>
            <w:r w:rsidRPr="00934B08">
              <w:rPr>
                <w:rFonts w:ascii="Helvetica" w:eastAsia="Times New Roman" w:hAnsi="Helvetica" w:cs="Times New Roman"/>
                <w:sz w:val="21"/>
                <w:szCs w:val="21"/>
              </w:rPr>
              <w:t xml:space="preserve">- </w:t>
            </w:r>
            <w:proofErr w:type="gramStart"/>
            <w:r w:rsidRPr="00934B08">
              <w:rPr>
                <w:rFonts w:ascii="Helvetica" w:eastAsia="Times New Roman" w:hAnsi="Helvetica" w:cs="Times New Roman"/>
                <w:sz w:val="21"/>
                <w:szCs w:val="21"/>
              </w:rPr>
              <w:t>integer</w:t>
            </w:r>
            <w:proofErr w:type="gramEnd"/>
            <w:r w:rsidRPr="00934B08">
              <w:rPr>
                <w:rFonts w:ascii="Helvetica" w:eastAsia="Times New Roman" w:hAnsi="Helvetica" w:cs="Times New Roman"/>
                <w:sz w:val="21"/>
                <w:szCs w:val="21"/>
              </w:rPr>
              <w:t xml:space="preserve">, </w:t>
            </w:r>
            <w:proofErr w:type="spellStart"/>
            <w:r w:rsidRPr="00934B08">
              <w:rPr>
                <w:rFonts w:ascii="Helvetica" w:eastAsia="Times New Roman" w:hAnsi="Helvetica" w:cs="Times New Roman"/>
                <w:sz w:val="21"/>
                <w:szCs w:val="21"/>
              </w:rPr>
              <w:t>horiz</w:t>
            </w:r>
            <w:proofErr w:type="spellEnd"/>
            <w:r w:rsidRPr="00934B08">
              <w:rPr>
                <w:rFonts w:ascii="Helvetica" w:eastAsia="Times New Roman" w:hAnsi="Helvetica" w:cs="Times New Roman"/>
                <w:sz w:val="21"/>
                <w:szCs w:val="21"/>
              </w:rPr>
              <w:t xml:space="preserve"> dimension and </w:t>
            </w:r>
            <w:proofErr w:type="spellStart"/>
            <w:r w:rsidRPr="00934B08">
              <w:rPr>
                <w:rFonts w:ascii="Helvetica" w:eastAsia="Times New Roman" w:hAnsi="Helvetica" w:cs="Times New Roman"/>
                <w:sz w:val="21"/>
                <w:szCs w:val="21"/>
              </w:rPr>
              <w:t>num</w:t>
            </w:r>
            <w:proofErr w:type="spellEnd"/>
            <w:r w:rsidRPr="00934B08">
              <w:rPr>
                <w:rFonts w:ascii="Helvetica" w:eastAsia="Times New Roman" w:hAnsi="Helvetica" w:cs="Times New Roman"/>
                <w:sz w:val="21"/>
                <w:szCs w:val="21"/>
              </w:rPr>
              <w:t xml:space="preserve"> of used </w:t>
            </w:r>
            <w:proofErr w:type="spellStart"/>
            <w:r w:rsidRPr="00934B08">
              <w:rPr>
                <w:rFonts w:ascii="Helvetica" w:eastAsia="Times New Roman" w:hAnsi="Helvetica" w:cs="Times New Roman"/>
                <w:sz w:val="21"/>
                <w:szCs w:val="21"/>
              </w:rPr>
              <w:t>pts</w:t>
            </w:r>
            <w:proofErr w:type="spellEnd"/>
            <w:r w:rsidRPr="00934B08">
              <w:rPr>
                <w:rFonts w:ascii="Helvetica" w:eastAsia="Times New Roman" w:hAnsi="Helvetica" w:cs="Times New Roman"/>
                <w:sz w:val="21"/>
                <w:szCs w:val="21"/>
              </w:rPr>
              <w:t xml:space="preserve"> </w:t>
            </w:r>
            <w:commentRangeStart w:id="80"/>
            <w:r w:rsidRPr="00934B08">
              <w:rPr>
                <w:rFonts w:ascii="Helvetica" w:eastAsia="Times New Roman" w:hAnsi="Helvetica" w:cs="Times New Roman"/>
                <w:sz w:val="21"/>
                <w:szCs w:val="21"/>
              </w:rPr>
              <w:t>1</w:t>
            </w:r>
            <w:commentRangeEnd w:id="79"/>
            <w:r w:rsidR="00D77653">
              <w:rPr>
                <w:rStyle w:val="CommentReference"/>
              </w:rPr>
              <w:commentReference w:id="79"/>
            </w:r>
            <w:commentRangeEnd w:id="80"/>
            <w:r w:rsidR="00DC1574">
              <w:rPr>
                <w:rStyle w:val="CommentReference"/>
              </w:rPr>
              <w:commentReference w:id="80"/>
            </w:r>
          </w:p>
        </w:tc>
      </w:tr>
      <w:tr w:rsidR="006E170F" w:rsidRPr="00934B08" w14:paraId="0A7209F8" w14:textId="77777777" w:rsidTr="00934B08">
        <w:trPr>
          <w:tblCellSpacing w:w="15" w:type="dxa"/>
        </w:trPr>
        <w:tc>
          <w:tcPr>
            <w:tcW w:w="0" w:type="auto"/>
          </w:tcPr>
          <w:p w14:paraId="53F5178E" w14:textId="77777777" w:rsidR="006E170F" w:rsidRDefault="006E170F" w:rsidP="00934B08">
            <w:pPr>
              <w:spacing w:line="330" w:lineRule="atLeast"/>
              <w:rPr>
                <w:rFonts w:ascii="Courier New" w:eastAsia="Times New Roman" w:hAnsi="Courier New" w:cs="Courier New"/>
                <w:sz w:val="21"/>
                <w:szCs w:val="21"/>
              </w:rPr>
            </w:pPr>
          </w:p>
          <w:p w14:paraId="5C5DB47C" w14:textId="77777777" w:rsidR="006E170F" w:rsidRPr="006E170F" w:rsidRDefault="006E170F" w:rsidP="006E170F">
            <w:pPr>
              <w:pBdr>
                <w:bottom w:val="single" w:sz="6" w:space="3" w:color="879ECB"/>
              </w:pBdr>
              <w:shd w:val="clear" w:color="auto" w:fill="FFFFFF"/>
              <w:spacing w:before="420" w:after="100" w:afterAutospacing="1" w:line="330" w:lineRule="atLeast"/>
              <w:ind w:right="225"/>
              <w:outlineLvl w:val="1"/>
              <w:rPr>
                <w:rFonts w:ascii="Helvetica" w:eastAsia="Times New Roman" w:hAnsi="Helvetica" w:cs="Times New Roman"/>
                <w:color w:val="354C7B"/>
                <w:sz w:val="32"/>
                <w:szCs w:val="32"/>
              </w:rPr>
            </w:pPr>
            <w:r w:rsidRPr="006E170F">
              <w:rPr>
                <w:rFonts w:ascii="Helvetica" w:eastAsia="Times New Roman" w:hAnsi="Helvetica" w:cs="Times New Roman"/>
                <w:color w:val="354C7B"/>
                <w:sz w:val="32"/>
                <w:szCs w:val="32"/>
              </w:rPr>
              <w:t>Detailed Description</w:t>
            </w:r>
          </w:p>
          <w:p w14:paraId="11E1E638" w14:textId="77777777" w:rsidR="006E170F" w:rsidRPr="006E170F" w:rsidRDefault="006E170F" w:rsidP="006E170F">
            <w:pPr>
              <w:shd w:val="clear" w:color="auto" w:fill="FFFFFF"/>
              <w:spacing w:before="100" w:beforeAutospacing="1" w:after="100" w:afterAutospacing="1" w:line="330" w:lineRule="atLeast"/>
              <w:rPr>
                <w:rFonts w:ascii="Helvetica" w:hAnsi="Helvetica" w:cs="Times New Roman"/>
                <w:color w:val="000000"/>
                <w:sz w:val="21"/>
                <w:szCs w:val="21"/>
              </w:rPr>
            </w:pPr>
            <w:r w:rsidRPr="006E170F">
              <w:rPr>
                <w:rFonts w:ascii="Helvetica" w:hAnsi="Helvetica" w:cs="Times New Roman"/>
                <w:color w:val="000000"/>
                <w:sz w:val="21"/>
                <w:szCs w:val="21"/>
              </w:rPr>
              <w:t>Sets commonly used control variables for radiation. See Detailed Description for sections.</w:t>
            </w:r>
          </w:p>
          <w:p w14:paraId="2249BEC6" w14:textId="77777777" w:rsidR="006E170F" w:rsidRPr="006E170F" w:rsidRDefault="006E170F" w:rsidP="006E170F">
            <w:pPr>
              <w:shd w:val="clear" w:color="auto" w:fill="FFFFFF"/>
              <w:spacing w:before="100" w:beforeAutospacing="1" w:after="100" w:afterAutospacing="1" w:line="330" w:lineRule="atLeast"/>
              <w:rPr>
                <w:rFonts w:ascii="Helvetica" w:hAnsi="Helvetica" w:cs="Times New Roman"/>
                <w:color w:val="000000"/>
                <w:sz w:val="21"/>
                <w:szCs w:val="21"/>
              </w:rPr>
            </w:pPr>
            <w:r w:rsidRPr="006E170F">
              <w:rPr>
                <w:rFonts w:ascii="Helvetica" w:hAnsi="Helvetica" w:cs="Times New Roman"/>
                <w:color w:val="000000"/>
                <w:sz w:val="21"/>
                <w:szCs w:val="21"/>
              </w:rPr>
              <w:t>Sets commonly used control variables for radiation.</w:t>
            </w:r>
          </w:p>
          <w:p w14:paraId="02286FE6" w14:textId="77777777" w:rsidR="006E170F" w:rsidRPr="006E170F" w:rsidRDefault="006E170F" w:rsidP="006E170F">
            <w:pPr>
              <w:shd w:val="clear" w:color="auto" w:fill="FFFFFF"/>
              <w:spacing w:before="100" w:beforeAutospacing="1" w:after="100" w:afterAutospacing="1" w:line="330" w:lineRule="atLeast"/>
              <w:rPr>
                <w:rFonts w:ascii="Helvetica" w:hAnsi="Helvetica" w:cs="Times New Roman"/>
                <w:color w:val="000000"/>
                <w:sz w:val="21"/>
                <w:szCs w:val="21"/>
              </w:rPr>
            </w:pPr>
            <w:r w:rsidRPr="006E170F">
              <w:rPr>
                <w:rFonts w:ascii="Helvetica" w:hAnsi="Helvetica" w:cs="Times New Roman"/>
                <w:color w:val="000000"/>
                <w:sz w:val="21"/>
                <w:szCs w:val="21"/>
              </w:rPr>
              <w:t>Section 1 contains control variables defined in the form of parameter. They are pre-determined choices and not adjustable during model's run-time.</w:t>
            </w:r>
          </w:p>
          <w:p w14:paraId="64598658" w14:textId="618A1B9B" w:rsidR="006E170F" w:rsidRPr="006E170F" w:rsidRDefault="006E170F" w:rsidP="006E170F">
            <w:pPr>
              <w:numPr>
                <w:ilvl w:val="0"/>
                <w:numId w:val="10"/>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1.1 SW Rad</w:t>
            </w:r>
            <w:ins w:id="81" w:author="Ligia Bernardet" w:date="2016-06-13T21:39:00Z">
              <w:r>
                <w:rPr>
                  <w:rFonts w:ascii="Helvetica" w:eastAsia="Times New Roman" w:hAnsi="Helvetica" w:cs="Times New Roman"/>
                  <w:color w:val="000000"/>
                  <w:sz w:val="21"/>
                  <w:szCs w:val="21"/>
                </w:rPr>
                <w:t>iation</w:t>
              </w:r>
            </w:ins>
            <w:r w:rsidRPr="006E170F">
              <w:rPr>
                <w:rFonts w:ascii="Helvetica" w:eastAsia="Times New Roman" w:hAnsi="Helvetica" w:cs="Times New Roman"/>
                <w:color w:val="000000"/>
                <w:sz w:val="21"/>
                <w:szCs w:val="21"/>
              </w:rPr>
              <w:t xml:space="preserve"> control flags</w:t>
            </w:r>
          </w:p>
          <w:p w14:paraId="5983DC39" w14:textId="0A51F549" w:rsidR="006E170F" w:rsidRPr="006E170F" w:rsidRDefault="006E170F" w:rsidP="006E170F">
            <w:pPr>
              <w:numPr>
                <w:ilvl w:val="0"/>
                <w:numId w:val="10"/>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1.2 LW Rad</w:t>
            </w:r>
            <w:ins w:id="82" w:author="Ligia Bernardet" w:date="2016-06-13T21:39:00Z">
              <w:r>
                <w:rPr>
                  <w:rFonts w:ascii="Helvetica" w:eastAsia="Times New Roman" w:hAnsi="Helvetica" w:cs="Times New Roman"/>
                  <w:color w:val="000000"/>
                  <w:sz w:val="21"/>
                  <w:szCs w:val="21"/>
                </w:rPr>
                <w:t>iation</w:t>
              </w:r>
            </w:ins>
            <w:r w:rsidRPr="006E170F">
              <w:rPr>
                <w:rFonts w:ascii="Helvetica" w:eastAsia="Times New Roman" w:hAnsi="Helvetica" w:cs="Times New Roman"/>
                <w:color w:val="000000"/>
                <w:sz w:val="21"/>
                <w:szCs w:val="21"/>
              </w:rPr>
              <w:t xml:space="preserve"> control flags</w:t>
            </w:r>
          </w:p>
          <w:p w14:paraId="32A46A06" w14:textId="77777777" w:rsidR="006E170F" w:rsidRPr="006E170F" w:rsidRDefault="006E170F" w:rsidP="006E170F">
            <w:pPr>
              <w:numPr>
                <w:ilvl w:val="0"/>
                <w:numId w:val="10"/>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1.3 LW Aerosol properties</w:t>
            </w:r>
          </w:p>
          <w:p w14:paraId="6884308F" w14:textId="3770DB0F" w:rsidR="006E170F" w:rsidRPr="006E170F" w:rsidRDefault="006E170F" w:rsidP="006E170F">
            <w:pPr>
              <w:shd w:val="clear" w:color="auto" w:fill="FFFFFF"/>
              <w:spacing w:before="100" w:beforeAutospacing="1" w:after="100" w:afterAutospacing="1" w:line="330" w:lineRule="atLeast"/>
              <w:rPr>
                <w:rFonts w:ascii="Helvetica" w:hAnsi="Helvetica" w:cs="Times New Roman"/>
                <w:color w:val="000000"/>
                <w:sz w:val="21"/>
                <w:szCs w:val="21"/>
              </w:rPr>
            </w:pPr>
            <w:r w:rsidRPr="006E170F">
              <w:rPr>
                <w:rFonts w:ascii="Helvetica" w:hAnsi="Helvetica" w:cs="Times New Roman"/>
                <w:color w:val="000000"/>
                <w:sz w:val="21"/>
                <w:szCs w:val="21"/>
              </w:rPr>
              <w:t xml:space="preserve">Section 2 contains control variables defined as module variables. They are more flexible to be changed during run-time by either </w:t>
            </w:r>
            <w:r w:rsidRPr="006E170F">
              <w:rPr>
                <w:rFonts w:ascii="Helvetica" w:hAnsi="Helvetica" w:cs="Times New Roman"/>
                <w:color w:val="000000"/>
                <w:sz w:val="21"/>
                <w:szCs w:val="21"/>
              </w:rPr>
              <w:lastRenderedPageBreak/>
              <w:t xml:space="preserve">through input </w:t>
            </w:r>
            <w:proofErr w:type="spellStart"/>
            <w:r w:rsidRPr="006E170F">
              <w:rPr>
                <w:rFonts w:ascii="Helvetica" w:hAnsi="Helvetica" w:cs="Times New Roman"/>
                <w:color w:val="000000"/>
                <w:sz w:val="21"/>
                <w:szCs w:val="21"/>
              </w:rPr>
              <w:t>namelist</w:t>
            </w:r>
            <w:proofErr w:type="spellEnd"/>
            <w:r w:rsidRPr="006E170F">
              <w:rPr>
                <w:rFonts w:ascii="Helvetica" w:hAnsi="Helvetica" w:cs="Times New Roman"/>
                <w:color w:val="000000"/>
                <w:sz w:val="21"/>
                <w:szCs w:val="21"/>
              </w:rPr>
              <w:t>, or through model environment condition. They are pre</w:t>
            </w:r>
            <w:ins w:id="83" w:author="Ligia Bernardet" w:date="2016-06-13T21:40:00Z">
              <w:r>
                <w:rPr>
                  <w:rFonts w:ascii="Helvetica" w:hAnsi="Helvetica" w:cs="Times New Roman"/>
                  <w:color w:val="000000"/>
                  <w:sz w:val="21"/>
                  <w:szCs w:val="21"/>
                </w:rPr>
                <w:t>-</w:t>
              </w:r>
            </w:ins>
            <w:r w:rsidRPr="006E170F">
              <w:rPr>
                <w:rFonts w:ascii="Helvetica" w:hAnsi="Helvetica" w:cs="Times New Roman"/>
                <w:color w:val="000000"/>
                <w:sz w:val="21"/>
                <w:szCs w:val="21"/>
              </w:rPr>
              <w:t>assigned here as the default values.</w:t>
            </w:r>
          </w:p>
          <w:p w14:paraId="3247C99F" w14:textId="77777777" w:rsidR="006E170F" w:rsidRPr="006E170F" w:rsidRDefault="006E170F" w:rsidP="006E170F">
            <w:pPr>
              <w:numPr>
                <w:ilvl w:val="0"/>
                <w:numId w:val="11"/>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 xml:space="preserve">2.1 Control flags for module </w:t>
            </w:r>
            <w:proofErr w:type="spellStart"/>
            <w:r w:rsidRPr="006E170F">
              <w:rPr>
                <w:rFonts w:ascii="Helvetica" w:eastAsia="Times New Roman" w:hAnsi="Helvetica" w:cs="Times New Roman"/>
                <w:color w:val="000000"/>
                <w:sz w:val="21"/>
                <w:szCs w:val="21"/>
              </w:rPr>
              <w:t>radiation_astronomy</w:t>
            </w:r>
            <w:proofErr w:type="spellEnd"/>
          </w:p>
          <w:p w14:paraId="070EB347" w14:textId="77777777" w:rsidR="006E170F" w:rsidRPr="006E170F" w:rsidRDefault="006E170F" w:rsidP="006E170F">
            <w:pPr>
              <w:numPr>
                <w:ilvl w:val="0"/>
                <w:numId w:val="11"/>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 xml:space="preserve">2.2 Control flags for module </w:t>
            </w:r>
            <w:proofErr w:type="spellStart"/>
            <w:r w:rsidRPr="006E170F">
              <w:rPr>
                <w:rFonts w:ascii="Helvetica" w:eastAsia="Times New Roman" w:hAnsi="Helvetica" w:cs="Times New Roman"/>
                <w:color w:val="000000"/>
                <w:sz w:val="21"/>
                <w:szCs w:val="21"/>
              </w:rPr>
              <w:t>radiation_aerosols</w:t>
            </w:r>
            <w:proofErr w:type="spellEnd"/>
          </w:p>
          <w:p w14:paraId="5A006E74" w14:textId="77777777" w:rsidR="006E170F" w:rsidRPr="006E170F" w:rsidRDefault="006E170F" w:rsidP="006E170F">
            <w:pPr>
              <w:numPr>
                <w:ilvl w:val="0"/>
                <w:numId w:val="11"/>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 xml:space="preserve">2.3 Control flags for module </w:t>
            </w:r>
            <w:proofErr w:type="spellStart"/>
            <w:r w:rsidRPr="006E170F">
              <w:rPr>
                <w:rFonts w:ascii="Helvetica" w:eastAsia="Times New Roman" w:hAnsi="Helvetica" w:cs="Times New Roman"/>
                <w:color w:val="000000"/>
                <w:sz w:val="21"/>
                <w:szCs w:val="21"/>
              </w:rPr>
              <w:t>radiation_gases</w:t>
            </w:r>
            <w:proofErr w:type="spellEnd"/>
          </w:p>
          <w:p w14:paraId="5D9A32CD" w14:textId="77777777" w:rsidR="006E170F" w:rsidRPr="006E170F" w:rsidRDefault="006E170F" w:rsidP="006E170F">
            <w:pPr>
              <w:numPr>
                <w:ilvl w:val="0"/>
                <w:numId w:val="11"/>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 xml:space="preserve">2.4 Control flags for module </w:t>
            </w:r>
            <w:proofErr w:type="spellStart"/>
            <w:r w:rsidRPr="006E170F">
              <w:rPr>
                <w:rFonts w:ascii="Helvetica" w:eastAsia="Times New Roman" w:hAnsi="Helvetica" w:cs="Times New Roman"/>
                <w:color w:val="000000"/>
                <w:sz w:val="21"/>
                <w:szCs w:val="21"/>
              </w:rPr>
              <w:t>radiation_clouds</w:t>
            </w:r>
            <w:proofErr w:type="spellEnd"/>
          </w:p>
          <w:p w14:paraId="7F9BDA6E" w14:textId="77777777" w:rsidR="006E170F" w:rsidRPr="006E170F" w:rsidRDefault="006E170F" w:rsidP="006E170F">
            <w:pPr>
              <w:numPr>
                <w:ilvl w:val="0"/>
                <w:numId w:val="11"/>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 xml:space="preserve">2.5 Control flags for module </w:t>
            </w:r>
            <w:proofErr w:type="spellStart"/>
            <w:r w:rsidRPr="006E170F">
              <w:rPr>
                <w:rFonts w:ascii="Helvetica" w:eastAsia="Times New Roman" w:hAnsi="Helvetica" w:cs="Times New Roman"/>
                <w:color w:val="000000"/>
                <w:sz w:val="21"/>
                <w:szCs w:val="21"/>
              </w:rPr>
              <w:t>radiation_surface</w:t>
            </w:r>
            <w:proofErr w:type="spellEnd"/>
          </w:p>
          <w:p w14:paraId="1917A6BF" w14:textId="77777777" w:rsidR="006E170F" w:rsidRPr="006E170F" w:rsidRDefault="006E170F" w:rsidP="006E170F">
            <w:pPr>
              <w:numPr>
                <w:ilvl w:val="0"/>
                <w:numId w:val="11"/>
              </w:numPr>
              <w:shd w:val="clear" w:color="auto" w:fill="FFFFFF"/>
              <w:spacing w:before="100" w:beforeAutospacing="1" w:after="100" w:afterAutospacing="1" w:line="330" w:lineRule="atLeast"/>
              <w:rPr>
                <w:rFonts w:ascii="Helvetica" w:eastAsia="Times New Roman" w:hAnsi="Helvetica" w:cs="Times New Roman"/>
                <w:color w:val="000000"/>
                <w:sz w:val="21"/>
                <w:szCs w:val="21"/>
              </w:rPr>
            </w:pPr>
            <w:r w:rsidRPr="006E170F">
              <w:rPr>
                <w:rFonts w:ascii="Helvetica" w:eastAsia="Times New Roman" w:hAnsi="Helvetica" w:cs="Times New Roman"/>
                <w:color w:val="000000"/>
                <w:sz w:val="21"/>
                <w:szCs w:val="21"/>
              </w:rPr>
              <w:t>2.6 General purpose control flags</w:t>
            </w:r>
          </w:p>
          <w:p w14:paraId="05D8B8BC" w14:textId="77777777" w:rsidR="006E170F" w:rsidRPr="00934B08" w:rsidRDefault="006E170F" w:rsidP="00934B08">
            <w:pPr>
              <w:spacing w:line="330" w:lineRule="atLeast"/>
              <w:rPr>
                <w:rFonts w:ascii="Courier New" w:eastAsia="Times New Roman" w:hAnsi="Courier New" w:cs="Courier New"/>
                <w:sz w:val="21"/>
                <w:szCs w:val="21"/>
              </w:rPr>
            </w:pPr>
          </w:p>
        </w:tc>
        <w:tc>
          <w:tcPr>
            <w:tcW w:w="0" w:type="auto"/>
            <w:noWrap/>
          </w:tcPr>
          <w:p w14:paraId="6633BF90" w14:textId="77777777" w:rsidR="006E170F" w:rsidRPr="00934B08" w:rsidRDefault="006E170F" w:rsidP="00934B08">
            <w:pPr>
              <w:spacing w:line="330" w:lineRule="atLeast"/>
              <w:rPr>
                <w:rFonts w:ascii="Helvetica" w:eastAsia="Times New Roman" w:hAnsi="Helvetica" w:cs="Times New Roman"/>
                <w:b/>
                <w:bCs/>
                <w:color w:val="602020"/>
                <w:sz w:val="21"/>
                <w:szCs w:val="21"/>
              </w:rPr>
            </w:pPr>
          </w:p>
        </w:tc>
        <w:tc>
          <w:tcPr>
            <w:tcW w:w="0" w:type="auto"/>
            <w:vAlign w:val="center"/>
          </w:tcPr>
          <w:p w14:paraId="6A48EB26" w14:textId="77777777" w:rsidR="006E170F" w:rsidRPr="00934B08" w:rsidRDefault="006E170F" w:rsidP="00934B08">
            <w:pPr>
              <w:spacing w:line="330" w:lineRule="atLeast"/>
              <w:rPr>
                <w:rFonts w:ascii="Helvetica" w:eastAsia="Times New Roman" w:hAnsi="Helvetica" w:cs="Times New Roman"/>
                <w:sz w:val="21"/>
                <w:szCs w:val="21"/>
              </w:rPr>
            </w:pPr>
          </w:p>
        </w:tc>
        <w:bookmarkStart w:id="84" w:name="_GoBack"/>
        <w:bookmarkEnd w:id="84"/>
      </w:tr>
    </w:tbl>
    <w:p w14:paraId="448D915E" w14:textId="77777777" w:rsidR="00BC6EF2" w:rsidRDefault="00BC6EF2" w:rsidP="000C37BE">
      <w:pPr>
        <w:spacing w:before="100" w:beforeAutospacing="1" w:after="100" w:afterAutospacing="1" w:line="330" w:lineRule="atLeast"/>
      </w:pPr>
    </w:p>
    <w:p w14:paraId="1CE90011" w14:textId="77777777" w:rsidR="006C795F" w:rsidRDefault="006C795F"/>
    <w:sectPr w:rsidR="006C795F" w:rsidSect="00B241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gia Bernardet" w:date="2016-06-13T21:25:00Z" w:initials="LRB">
    <w:p w14:paraId="022D1AEE" w14:textId="102C2760" w:rsidR="000C37BE" w:rsidRDefault="000C37BE">
      <w:pPr>
        <w:pStyle w:val="CommentText"/>
      </w:pPr>
      <w:r>
        <w:rPr>
          <w:rStyle w:val="CommentReference"/>
        </w:rPr>
        <w:annotationRef/>
      </w:r>
      <w:r>
        <w:t>I am confused about the entries on left column. Modules appears twice.</w:t>
      </w:r>
    </w:p>
  </w:comment>
  <w:comment w:id="1" w:author="Christina Holt" w:date="2016-06-21T11:20:00Z" w:initials="CH">
    <w:p w14:paraId="053B9B2F" w14:textId="21B22C6A" w:rsidR="00DC1574" w:rsidRDefault="00DC1574">
      <w:pPr>
        <w:pStyle w:val="CommentText"/>
      </w:pPr>
      <w:r>
        <w:rPr>
          <w:rStyle w:val="CommentReference"/>
        </w:rPr>
        <w:annotationRef/>
      </w:r>
      <w:r>
        <w:t>Not entirely sure what to do about modules in left column. We can explore.</w:t>
      </w:r>
    </w:p>
  </w:comment>
  <w:comment w:id="27" w:author="Ligia Bernardet" w:date="2016-06-13T20:13:00Z" w:initials="LRB">
    <w:p w14:paraId="01A233B8" w14:textId="07593D64" w:rsidR="00371E59" w:rsidRDefault="00371E59">
      <w:pPr>
        <w:pStyle w:val="CommentText"/>
      </w:pPr>
      <w:r>
        <w:rPr>
          <w:rStyle w:val="CommentReference"/>
        </w:rPr>
        <w:annotationRef/>
      </w:r>
      <w:r>
        <w:t>Which code? Should we point to a given revision number?</w:t>
      </w:r>
    </w:p>
  </w:comment>
  <w:comment w:id="36" w:author="Ligia Bernardet" w:date="2016-06-13T20:29:00Z" w:initials="LRB">
    <w:p w14:paraId="2392C207" w14:textId="511E578F" w:rsidR="00371E59" w:rsidRDefault="00371E59">
      <w:pPr>
        <w:pStyle w:val="CommentText"/>
      </w:pPr>
      <w:r>
        <w:rPr>
          <w:rStyle w:val="CommentReference"/>
        </w:rPr>
        <w:annotationRef/>
      </w:r>
      <w:r>
        <w:t>The diagrams are very helpful. In pink box, suggest using lower case for physics subroutines</w:t>
      </w:r>
    </w:p>
  </w:comment>
  <w:comment w:id="37" w:author="Christina Holt" w:date="2016-06-21T11:20:00Z" w:initials="CH">
    <w:p w14:paraId="4B5EA205" w14:textId="5ABCBC55" w:rsidR="00DC1574" w:rsidRDefault="00DC1574">
      <w:pPr>
        <w:pStyle w:val="CommentText"/>
      </w:pPr>
      <w:r>
        <w:rPr>
          <w:rStyle w:val="CommentReference"/>
        </w:rPr>
        <w:annotationRef/>
      </w:r>
      <w:r>
        <w:t>Will handle soon.</w:t>
      </w:r>
    </w:p>
  </w:comment>
  <w:comment w:id="38" w:author="Ligia Bernardet" w:date="2016-06-13T20:32:00Z" w:initials="LRB">
    <w:p w14:paraId="42B2D060" w14:textId="4E3EB919" w:rsidR="00371E59" w:rsidRDefault="00371E59">
      <w:pPr>
        <w:pStyle w:val="CommentText"/>
      </w:pPr>
      <w:r>
        <w:rPr>
          <w:rStyle w:val="CommentReference"/>
        </w:rPr>
        <w:annotationRef/>
      </w:r>
      <w:r>
        <w:t>Is this GMTB’s branch or EMC’s? Will it go away? Should we tag a version?</w:t>
      </w:r>
      <w:r w:rsidR="008C047C">
        <w:t xml:space="preserve"> Is there a reason we are not pointing to trunk?</w:t>
      </w:r>
    </w:p>
  </w:comment>
  <w:comment w:id="39" w:author="Christina Holt" w:date="2016-06-21T11:20:00Z" w:initials="CH">
    <w:p w14:paraId="159200EB" w14:textId="51E21947" w:rsidR="00DC1574" w:rsidRDefault="00DC1574">
      <w:pPr>
        <w:pStyle w:val="CommentText"/>
      </w:pPr>
      <w:r>
        <w:rPr>
          <w:rStyle w:val="CommentReference"/>
        </w:rPr>
        <w:annotationRef/>
      </w:r>
      <w:r>
        <w:t>We need a decision.</w:t>
      </w:r>
    </w:p>
  </w:comment>
  <w:comment w:id="44" w:author="Ligia Bernardet" w:date="2016-06-13T20:35:00Z" w:initials="LRB">
    <w:p w14:paraId="12353F44" w14:textId="76684C0A" w:rsidR="008C047C" w:rsidRDefault="008C047C">
      <w:pPr>
        <w:pStyle w:val="CommentText"/>
      </w:pPr>
      <w:r>
        <w:rPr>
          <w:rStyle w:val="CommentReference"/>
        </w:rPr>
        <w:annotationRef/>
      </w:r>
      <w:r>
        <w:t>Briefly explain why this is useful</w:t>
      </w:r>
    </w:p>
  </w:comment>
  <w:comment w:id="46" w:author="Christina Holt" w:date="2016-06-21T11:22:00Z" w:initials="CH">
    <w:p w14:paraId="69F0AAE8" w14:textId="7A8A2A75" w:rsidR="00DC1574" w:rsidRDefault="00DC1574">
      <w:pPr>
        <w:pStyle w:val="CommentText"/>
      </w:pPr>
      <w:r>
        <w:rPr>
          <w:rStyle w:val="CommentReference"/>
        </w:rPr>
        <w:annotationRef/>
      </w:r>
      <w:r>
        <w:t xml:space="preserve">Changed to be worded: </w:t>
      </w:r>
    </w:p>
    <w:p w14:paraId="41F54CA5" w14:textId="218BC683" w:rsidR="00DC1574" w:rsidRDefault="00DC1574">
      <w:pPr>
        <w:pStyle w:val="CommentText"/>
      </w:pPr>
      <w:r w:rsidRPr="00DC1574">
        <w:t>It can be useful in the physics development process and in hooking up physics to different dynamic cores, to extract physics input data from the dynamic core output, run a standalone driver, and then verify that the results produced using the driver are identical to the results produced by the full model.</w:t>
      </w:r>
    </w:p>
  </w:comment>
  <w:comment w:id="50" w:author="Ligia Bernardet" w:date="2016-06-13T20:37:00Z" w:initials="LRB">
    <w:p w14:paraId="294E678D" w14:textId="27DC4CAC" w:rsidR="00BF36D4" w:rsidRDefault="00BF36D4">
      <w:pPr>
        <w:pStyle w:val="CommentText"/>
      </w:pPr>
      <w:r>
        <w:rPr>
          <w:rStyle w:val="CommentReference"/>
        </w:rPr>
        <w:annotationRef/>
      </w:r>
      <w:r>
        <w:t>Strange sentence</w:t>
      </w:r>
    </w:p>
  </w:comment>
  <w:comment w:id="51" w:author="Christina Holt" w:date="2016-06-21T11:22:00Z" w:initials="CH">
    <w:p w14:paraId="7B40D301" w14:textId="251F7597" w:rsidR="00DC1574" w:rsidRDefault="00DC1574">
      <w:pPr>
        <w:pStyle w:val="CommentText"/>
      </w:pPr>
      <w:r>
        <w:rPr>
          <w:rStyle w:val="CommentReference"/>
        </w:rPr>
        <w:annotationRef/>
      </w:r>
      <w:r>
        <w:t xml:space="preserve">Reworded to: </w:t>
      </w:r>
    </w:p>
    <w:p w14:paraId="6F121E40" w14:textId="42EED5EE" w:rsidR="00DC1574" w:rsidRDefault="00DC1574">
      <w:pPr>
        <w:pStyle w:val="CommentText"/>
      </w:pPr>
      <w:r>
        <w:t>These files include.</w:t>
      </w:r>
    </w:p>
  </w:comment>
  <w:comment w:id="52" w:author="Christina Holt" w:date="2016-06-21T11:23:00Z" w:initials="CH">
    <w:p w14:paraId="5F91EE84" w14:textId="26F34FE2" w:rsidR="00DC1574" w:rsidRDefault="00DC1574">
      <w:pPr>
        <w:pStyle w:val="CommentText"/>
      </w:pPr>
      <w:r>
        <w:rPr>
          <w:rStyle w:val="CommentReference"/>
        </w:rPr>
        <w:annotationRef/>
      </w:r>
      <w:r>
        <w:t xml:space="preserve">Are we providing these? Are they available on </w:t>
      </w:r>
      <w:proofErr w:type="spellStart"/>
      <w:r>
        <w:t>Theia</w:t>
      </w:r>
      <w:proofErr w:type="spellEnd"/>
      <w:r>
        <w:t xml:space="preserve">. Do we want to give </w:t>
      </w:r>
      <w:proofErr w:type="spellStart"/>
      <w:r>
        <w:t>ppl</w:t>
      </w:r>
      <w:proofErr w:type="spellEnd"/>
      <w:r>
        <w:t xml:space="preserve"> this information?</w:t>
      </w:r>
    </w:p>
  </w:comment>
  <w:comment w:id="53" w:author="Ligia Bernardet" w:date="2016-06-13T21:15:00Z" w:initials="LRB">
    <w:p w14:paraId="33E6E866" w14:textId="6F5E8F05" w:rsidR="00296162" w:rsidRDefault="00296162">
      <w:pPr>
        <w:pStyle w:val="CommentText"/>
      </w:pPr>
      <w:r>
        <w:rPr>
          <w:rStyle w:val="CommentReference"/>
        </w:rPr>
        <w:annotationRef/>
      </w:r>
      <w:r>
        <w:t>??</w:t>
      </w:r>
    </w:p>
  </w:comment>
  <w:comment w:id="54" w:author="Ligia Bernardet" w:date="2016-06-13T21:16:00Z" w:initials="LRB">
    <w:p w14:paraId="19A1B352" w14:textId="39CC543C" w:rsidR="00296162" w:rsidRDefault="00296162">
      <w:pPr>
        <w:pStyle w:val="CommentText"/>
      </w:pPr>
      <w:r>
        <w:rPr>
          <w:rStyle w:val="CommentReference"/>
        </w:rPr>
        <w:annotationRef/>
      </w:r>
      <w:r>
        <w:t>Where does one get this?</w:t>
      </w:r>
    </w:p>
  </w:comment>
  <w:comment w:id="55" w:author="Ligia Bernardet" w:date="2016-06-13T21:15:00Z" w:initials="LRB">
    <w:p w14:paraId="40DCD105" w14:textId="543DA670" w:rsidR="005F0519" w:rsidRDefault="005F0519">
      <w:pPr>
        <w:pStyle w:val="CommentText"/>
      </w:pPr>
      <w:r>
        <w:rPr>
          <w:rStyle w:val="CommentReference"/>
        </w:rPr>
        <w:annotationRef/>
      </w:r>
      <w:r>
        <w:t>Zeus?</w:t>
      </w:r>
    </w:p>
  </w:comment>
  <w:comment w:id="56" w:author="Christina Holt" w:date="2016-06-21T11:23:00Z" w:initials="CH">
    <w:p w14:paraId="5F4C670B" w14:textId="2C49EEC9" w:rsidR="00DC1574" w:rsidRDefault="00DC1574">
      <w:pPr>
        <w:pStyle w:val="CommentText"/>
      </w:pPr>
      <w:r>
        <w:rPr>
          <w:rStyle w:val="CommentReference"/>
        </w:rPr>
        <w:annotationRef/>
      </w:r>
      <w:r>
        <w:t xml:space="preserve">Do we have a </w:t>
      </w:r>
      <w:proofErr w:type="spellStart"/>
      <w:r>
        <w:t>Theia</w:t>
      </w:r>
      <w:proofErr w:type="spellEnd"/>
      <w:r>
        <w:t xml:space="preserve"> option?</w:t>
      </w:r>
    </w:p>
  </w:comment>
  <w:comment w:id="57" w:author="Ligia Bernardet" w:date="2016-06-13T21:17:00Z" w:initials="LRB">
    <w:p w14:paraId="6EC84D8C" w14:textId="4EB3138F" w:rsidR="00296162" w:rsidRDefault="00296162">
      <w:pPr>
        <w:pStyle w:val="CommentText"/>
      </w:pPr>
      <w:r>
        <w:rPr>
          <w:rStyle w:val="CommentReference"/>
        </w:rPr>
        <w:annotationRef/>
      </w:r>
      <w:r>
        <w:t xml:space="preserve">Zeus? Is there an example for </w:t>
      </w:r>
      <w:proofErr w:type="spellStart"/>
      <w:r>
        <w:t>Theia</w:t>
      </w:r>
      <w:proofErr w:type="spellEnd"/>
      <w:r>
        <w:t>?</w:t>
      </w:r>
    </w:p>
  </w:comment>
  <w:comment w:id="58" w:author="Ligia Bernardet" w:date="2016-06-13T21:19:00Z" w:initials="LRB">
    <w:p w14:paraId="3B145E2F" w14:textId="7257CB79" w:rsidR="00296162" w:rsidRDefault="00296162">
      <w:pPr>
        <w:pStyle w:val="CommentText"/>
      </w:pPr>
      <w:r>
        <w:rPr>
          <w:rStyle w:val="CommentReference"/>
        </w:rPr>
        <w:annotationRef/>
      </w:r>
      <w:r>
        <w:t xml:space="preserve">I’m not clear on this. Which </w:t>
      </w:r>
      <w:proofErr w:type="spellStart"/>
      <w:r>
        <w:t>makefile</w:t>
      </w:r>
      <w:proofErr w:type="spellEnd"/>
      <w:r>
        <w:t>?</w:t>
      </w:r>
    </w:p>
  </w:comment>
  <w:comment w:id="59" w:author="Christina Holt" w:date="2016-06-21T11:24:00Z" w:initials="CH">
    <w:p w14:paraId="2B5A4FC4" w14:textId="61AC5AFB" w:rsidR="00DC1574" w:rsidRDefault="00DC1574">
      <w:pPr>
        <w:pStyle w:val="CommentText"/>
      </w:pPr>
      <w:r>
        <w:rPr>
          <w:rStyle w:val="CommentReference"/>
        </w:rPr>
        <w:annotationRef/>
      </w:r>
      <w:r>
        <w:t xml:space="preserve">Reworded these to try to make it clear that I was referring to the examples provided. </w:t>
      </w:r>
    </w:p>
  </w:comment>
  <w:comment w:id="70" w:author="Ligia Bernardet" w:date="2016-06-13T21:33:00Z" w:initials="LRB">
    <w:p w14:paraId="0599F800" w14:textId="5717CB8E" w:rsidR="00BC6EF2" w:rsidRDefault="00BC6EF2">
      <w:pPr>
        <w:pStyle w:val="CommentText"/>
      </w:pPr>
      <w:r>
        <w:rPr>
          <w:rStyle w:val="CommentReference"/>
        </w:rPr>
        <w:annotationRef/>
      </w:r>
      <w:r>
        <w:t xml:space="preserve">Is it confusing to call </w:t>
      </w:r>
      <w:proofErr w:type="spellStart"/>
      <w:r>
        <w:t>gbphys</w:t>
      </w:r>
      <w:proofErr w:type="spellEnd"/>
      <w:r>
        <w:t xml:space="preserve"> the driver?</w:t>
      </w:r>
      <w:r w:rsidR="009147A9">
        <w:t xml:space="preserve"> Perhaps change jargon in various places?</w:t>
      </w:r>
    </w:p>
  </w:comment>
  <w:comment w:id="71" w:author="Ligia Bernardet" w:date="2016-06-13T21:34:00Z" w:initials="LRB">
    <w:p w14:paraId="02F27AC9" w14:textId="300305AA" w:rsidR="00BC6EF2" w:rsidRDefault="00BC6EF2">
      <w:pPr>
        <w:pStyle w:val="CommentText"/>
      </w:pPr>
      <w:r>
        <w:rPr>
          <w:rStyle w:val="CommentReference"/>
        </w:rPr>
        <w:annotationRef/>
      </w:r>
      <w:r>
        <w:t>Suggest removing AM from various places</w:t>
      </w:r>
    </w:p>
  </w:comment>
  <w:comment w:id="74" w:author="Christina Holt" w:date="2016-06-21T11:24:00Z" w:initials="CH">
    <w:p w14:paraId="2C2B41C0" w14:textId="413FB081" w:rsidR="00DC1574" w:rsidRDefault="00DC1574">
      <w:pPr>
        <w:pStyle w:val="CommentText"/>
      </w:pPr>
      <w:r>
        <w:rPr>
          <w:rStyle w:val="CommentReference"/>
        </w:rPr>
        <w:annotationRef/>
      </w:r>
      <w:r>
        <w:t>Did some work to change the driver usage.</w:t>
      </w:r>
    </w:p>
    <w:p w14:paraId="43631BA1" w14:textId="4C27D65D" w:rsidR="00DC1574" w:rsidRDefault="00DC1574">
      <w:pPr>
        <w:pStyle w:val="CommentText"/>
      </w:pPr>
      <w:r>
        <w:t>Removed AM as suggested.</w:t>
      </w:r>
    </w:p>
  </w:comment>
  <w:comment w:id="77" w:author="Ligia Bernardet" w:date="2016-06-13T21:37:00Z" w:initials="LRB">
    <w:p w14:paraId="73FAB7CA" w14:textId="15E34547" w:rsidR="00D77653" w:rsidRDefault="00D77653">
      <w:pPr>
        <w:pStyle w:val="CommentText"/>
      </w:pPr>
      <w:r>
        <w:rPr>
          <w:rStyle w:val="CommentReference"/>
        </w:rPr>
        <w:annotationRef/>
      </w:r>
      <w:r>
        <w:t>Driver?</w:t>
      </w:r>
    </w:p>
  </w:comment>
  <w:comment w:id="78" w:author="Christina Holt" w:date="2016-06-21T11:19:00Z" w:initials="CH">
    <w:p w14:paraId="7C789BF0" w14:textId="276B7C3E" w:rsidR="00DC1574" w:rsidRDefault="00DC1574">
      <w:pPr>
        <w:pStyle w:val="CommentText"/>
      </w:pPr>
      <w:r>
        <w:rPr>
          <w:rStyle w:val="CommentReference"/>
        </w:rPr>
        <w:annotationRef/>
      </w:r>
      <w:r>
        <w:t>Changed use of “driver” in comments</w:t>
      </w:r>
    </w:p>
  </w:comment>
  <w:comment w:id="79" w:author="Ligia Bernardet" w:date="2016-06-13T21:36:00Z" w:initials="LRB">
    <w:p w14:paraId="2BD8A0B5" w14:textId="6020BEAF" w:rsidR="00D77653" w:rsidRDefault="00D77653">
      <w:pPr>
        <w:pStyle w:val="CommentText"/>
      </w:pPr>
      <w:r>
        <w:rPr>
          <w:rStyle w:val="CommentReference"/>
        </w:rPr>
        <w:annotationRef/>
      </w:r>
      <w:r w:rsidR="005601C9">
        <w:rPr>
          <w:rStyle w:val="CommentReference"/>
        </w:rPr>
        <w:t>It is a bit strange to have the size at the end of each line. Is there a way to format this better?</w:t>
      </w:r>
    </w:p>
  </w:comment>
  <w:comment w:id="80" w:author="Christina Holt" w:date="2016-06-21T11:25:00Z" w:initials="CH">
    <w:p w14:paraId="7D2343B9" w14:textId="02096BB1" w:rsidR="00DC1574" w:rsidRDefault="00DC1574">
      <w:pPr>
        <w:pStyle w:val="CommentText"/>
      </w:pPr>
      <w:r>
        <w:rPr>
          <w:rStyle w:val="CommentReference"/>
        </w:rPr>
        <w:annotationRef/>
      </w:r>
      <w:r>
        <w:t>Working on it now. Moving to just after the variable name.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1AEE" w15:done="0"/>
  <w15:commentEx w15:paraId="254A8953" w15:paraIdParent="022D1AEE" w15:done="0"/>
  <w15:commentEx w15:paraId="01A233B8" w15:done="0"/>
  <w15:commentEx w15:paraId="0594CD45" w15:done="0"/>
  <w15:commentEx w15:paraId="786E1766" w15:done="0"/>
  <w15:commentEx w15:paraId="301567AF" w15:done="0"/>
  <w15:commentEx w15:paraId="2392C207" w15:done="0"/>
  <w15:commentEx w15:paraId="42B2D060" w15:done="0"/>
  <w15:commentEx w15:paraId="12353F44" w15:done="0"/>
  <w15:commentEx w15:paraId="294E678D" w15:done="0"/>
  <w15:commentEx w15:paraId="33E6E866" w15:done="0"/>
  <w15:commentEx w15:paraId="19A1B352" w15:done="0"/>
  <w15:commentEx w15:paraId="40DCD105" w15:done="0"/>
  <w15:commentEx w15:paraId="6EC84D8C" w15:done="0"/>
  <w15:commentEx w15:paraId="3B145E2F" w15:done="0"/>
  <w15:commentEx w15:paraId="0599F800" w15:done="0"/>
  <w15:commentEx w15:paraId="02F27AC9" w15:done="0"/>
  <w15:commentEx w15:paraId="73FAB7CA" w15:done="0"/>
  <w15:commentEx w15:paraId="2BD8A0B5" w15:done="0"/>
  <w15:commentEx w15:paraId="3B64BF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74"/>
    <w:multiLevelType w:val="multilevel"/>
    <w:tmpl w:val="D1F0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15FEC"/>
    <w:multiLevelType w:val="multilevel"/>
    <w:tmpl w:val="6EE8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14457"/>
    <w:multiLevelType w:val="multilevel"/>
    <w:tmpl w:val="0DE6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13914"/>
    <w:multiLevelType w:val="multilevel"/>
    <w:tmpl w:val="F9CA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83497"/>
    <w:multiLevelType w:val="multilevel"/>
    <w:tmpl w:val="AB40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36C98"/>
    <w:multiLevelType w:val="multilevel"/>
    <w:tmpl w:val="87D4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AC1009"/>
    <w:multiLevelType w:val="multilevel"/>
    <w:tmpl w:val="B4A6B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3E3383"/>
    <w:multiLevelType w:val="multilevel"/>
    <w:tmpl w:val="BC4C2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600CA9"/>
    <w:multiLevelType w:val="multilevel"/>
    <w:tmpl w:val="D00A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45D34"/>
    <w:multiLevelType w:val="multilevel"/>
    <w:tmpl w:val="DBB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C4947"/>
    <w:multiLevelType w:val="multilevel"/>
    <w:tmpl w:val="EF7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8"/>
  </w:num>
  <w:num w:numId="7">
    <w:abstractNumId w:val="6"/>
  </w:num>
  <w:num w:numId="8">
    <w:abstractNumId w:val="1"/>
  </w:num>
  <w:num w:numId="9">
    <w:abstractNumId w:val="7"/>
  </w:num>
  <w:num w:numId="10">
    <w:abstractNumId w:val="10"/>
  </w:num>
  <w:num w:numId="11">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gia Bernardet">
    <w15:presenceInfo w15:providerId="None" w15:userId="Ligia Bernard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187"/>
    <w:rsid w:val="000C37BE"/>
    <w:rsid w:val="00296162"/>
    <w:rsid w:val="00371E59"/>
    <w:rsid w:val="00396848"/>
    <w:rsid w:val="00536DED"/>
    <w:rsid w:val="005601C9"/>
    <w:rsid w:val="005A6DF8"/>
    <w:rsid w:val="005C4EB8"/>
    <w:rsid w:val="005F0519"/>
    <w:rsid w:val="006A698B"/>
    <w:rsid w:val="006C3649"/>
    <w:rsid w:val="006C795F"/>
    <w:rsid w:val="006E170F"/>
    <w:rsid w:val="008942BF"/>
    <w:rsid w:val="008A218F"/>
    <w:rsid w:val="008C047C"/>
    <w:rsid w:val="009147A9"/>
    <w:rsid w:val="00934B08"/>
    <w:rsid w:val="00AA5AD4"/>
    <w:rsid w:val="00B2410E"/>
    <w:rsid w:val="00BC6EF2"/>
    <w:rsid w:val="00BF36D4"/>
    <w:rsid w:val="00BF7187"/>
    <w:rsid w:val="00D77653"/>
    <w:rsid w:val="00DC1574"/>
    <w:rsid w:val="00E45248"/>
    <w:rsid w:val="00F90607"/>
    <w:rsid w:val="00FE5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B8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718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F718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18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7187"/>
    <w:rPr>
      <w:rFonts w:ascii="Times New Roman" w:hAnsi="Times New Roman" w:cs="Times New Roman"/>
      <w:b/>
      <w:bCs/>
      <w:sz w:val="36"/>
      <w:szCs w:val="36"/>
    </w:rPr>
  </w:style>
  <w:style w:type="paragraph" w:styleId="NormalWeb">
    <w:name w:val="Normal (Web)"/>
    <w:basedOn w:val="Normal"/>
    <w:uiPriority w:val="99"/>
    <w:semiHidden/>
    <w:unhideWhenUsed/>
    <w:rsid w:val="00BF718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F7187"/>
  </w:style>
  <w:style w:type="character" w:styleId="Hyperlink">
    <w:name w:val="Hyperlink"/>
    <w:basedOn w:val="DefaultParagraphFont"/>
    <w:uiPriority w:val="99"/>
    <w:semiHidden/>
    <w:unhideWhenUsed/>
    <w:rsid w:val="00BF7187"/>
    <w:rPr>
      <w:color w:val="0000FF"/>
      <w:u w:val="single"/>
    </w:rPr>
  </w:style>
  <w:style w:type="character" w:styleId="Emphasis">
    <w:name w:val="Emphasis"/>
    <w:basedOn w:val="DefaultParagraphFont"/>
    <w:uiPriority w:val="20"/>
    <w:qFormat/>
    <w:rsid w:val="00BF7187"/>
    <w:rPr>
      <w:i/>
      <w:iCs/>
    </w:rPr>
  </w:style>
  <w:style w:type="paragraph" w:styleId="HTMLPreformatted">
    <w:name w:val="HTML Preformatted"/>
    <w:basedOn w:val="Normal"/>
    <w:link w:val="HTMLPreformattedChar"/>
    <w:uiPriority w:val="99"/>
    <w:semiHidden/>
    <w:unhideWhenUsed/>
    <w:rsid w:val="00BF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7187"/>
    <w:rPr>
      <w:rFonts w:ascii="Courier New" w:hAnsi="Courier New" w:cs="Courier New"/>
      <w:sz w:val="20"/>
      <w:szCs w:val="20"/>
    </w:rPr>
  </w:style>
  <w:style w:type="character" w:styleId="HTMLCode">
    <w:name w:val="HTML Code"/>
    <w:basedOn w:val="DefaultParagraphFont"/>
    <w:uiPriority w:val="99"/>
    <w:semiHidden/>
    <w:unhideWhenUsed/>
    <w:rsid w:val="00BF7187"/>
    <w:rPr>
      <w:rFonts w:ascii="Courier New" w:eastAsiaTheme="minorHAnsi" w:hAnsi="Courier New" w:cs="Courier New"/>
      <w:sz w:val="20"/>
      <w:szCs w:val="20"/>
    </w:rPr>
  </w:style>
  <w:style w:type="paragraph" w:styleId="BalloonText">
    <w:name w:val="Balloon Text"/>
    <w:basedOn w:val="Normal"/>
    <w:link w:val="BalloonTextChar"/>
    <w:uiPriority w:val="99"/>
    <w:semiHidden/>
    <w:unhideWhenUsed/>
    <w:rsid w:val="00FE55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550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A698B"/>
    <w:rPr>
      <w:sz w:val="18"/>
      <w:szCs w:val="18"/>
    </w:rPr>
  </w:style>
  <w:style w:type="paragraph" w:styleId="CommentText">
    <w:name w:val="annotation text"/>
    <w:basedOn w:val="Normal"/>
    <w:link w:val="CommentTextChar"/>
    <w:uiPriority w:val="99"/>
    <w:semiHidden/>
    <w:unhideWhenUsed/>
    <w:rsid w:val="006A698B"/>
  </w:style>
  <w:style w:type="character" w:customStyle="1" w:styleId="CommentTextChar">
    <w:name w:val="Comment Text Char"/>
    <w:basedOn w:val="DefaultParagraphFont"/>
    <w:link w:val="CommentText"/>
    <w:uiPriority w:val="99"/>
    <w:semiHidden/>
    <w:rsid w:val="006A698B"/>
  </w:style>
  <w:style w:type="paragraph" w:styleId="CommentSubject">
    <w:name w:val="annotation subject"/>
    <w:basedOn w:val="CommentText"/>
    <w:next w:val="CommentText"/>
    <w:link w:val="CommentSubjectChar"/>
    <w:uiPriority w:val="99"/>
    <w:semiHidden/>
    <w:unhideWhenUsed/>
    <w:rsid w:val="006A698B"/>
    <w:rPr>
      <w:b/>
      <w:bCs/>
      <w:sz w:val="20"/>
      <w:szCs w:val="20"/>
    </w:rPr>
  </w:style>
  <w:style w:type="character" w:customStyle="1" w:styleId="CommentSubjectChar">
    <w:name w:val="Comment Subject Char"/>
    <w:basedOn w:val="CommentTextChar"/>
    <w:link w:val="CommentSubject"/>
    <w:uiPriority w:val="99"/>
    <w:semiHidden/>
    <w:rsid w:val="006A698B"/>
    <w:rPr>
      <w:b/>
      <w:bCs/>
      <w:sz w:val="20"/>
      <w:szCs w:val="20"/>
    </w:rPr>
  </w:style>
  <w:style w:type="paragraph" w:customStyle="1" w:styleId="startli">
    <w:name w:val="startli"/>
    <w:basedOn w:val="Normal"/>
    <w:rsid w:val="00F90607"/>
    <w:pPr>
      <w:spacing w:before="100" w:beforeAutospacing="1" w:after="100" w:afterAutospacing="1"/>
    </w:pPr>
    <w:rPr>
      <w:rFonts w:ascii="Times New Roman" w:hAnsi="Times New Roman" w:cs="Times New Roman"/>
    </w:rPr>
  </w:style>
  <w:style w:type="paragraph" w:customStyle="1" w:styleId="startdd">
    <w:name w:val="startdd"/>
    <w:basedOn w:val="Normal"/>
    <w:rsid w:val="00F90607"/>
    <w:pPr>
      <w:spacing w:before="100" w:beforeAutospacing="1" w:after="100" w:afterAutospacing="1"/>
    </w:pPr>
    <w:rPr>
      <w:rFonts w:ascii="Times New Roman" w:hAnsi="Times New Roman" w:cs="Times New Roman"/>
    </w:rPr>
  </w:style>
  <w:style w:type="paragraph" w:customStyle="1" w:styleId="enddd">
    <w:name w:val="enddd"/>
    <w:basedOn w:val="Normal"/>
    <w:rsid w:val="00F90607"/>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718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F718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18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7187"/>
    <w:rPr>
      <w:rFonts w:ascii="Times New Roman" w:hAnsi="Times New Roman" w:cs="Times New Roman"/>
      <w:b/>
      <w:bCs/>
      <w:sz w:val="36"/>
      <w:szCs w:val="36"/>
    </w:rPr>
  </w:style>
  <w:style w:type="paragraph" w:styleId="NormalWeb">
    <w:name w:val="Normal (Web)"/>
    <w:basedOn w:val="Normal"/>
    <w:uiPriority w:val="99"/>
    <w:semiHidden/>
    <w:unhideWhenUsed/>
    <w:rsid w:val="00BF718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F7187"/>
  </w:style>
  <w:style w:type="character" w:styleId="Hyperlink">
    <w:name w:val="Hyperlink"/>
    <w:basedOn w:val="DefaultParagraphFont"/>
    <w:uiPriority w:val="99"/>
    <w:semiHidden/>
    <w:unhideWhenUsed/>
    <w:rsid w:val="00BF7187"/>
    <w:rPr>
      <w:color w:val="0000FF"/>
      <w:u w:val="single"/>
    </w:rPr>
  </w:style>
  <w:style w:type="character" w:styleId="Emphasis">
    <w:name w:val="Emphasis"/>
    <w:basedOn w:val="DefaultParagraphFont"/>
    <w:uiPriority w:val="20"/>
    <w:qFormat/>
    <w:rsid w:val="00BF7187"/>
    <w:rPr>
      <w:i/>
      <w:iCs/>
    </w:rPr>
  </w:style>
  <w:style w:type="paragraph" w:styleId="HTMLPreformatted">
    <w:name w:val="HTML Preformatted"/>
    <w:basedOn w:val="Normal"/>
    <w:link w:val="HTMLPreformattedChar"/>
    <w:uiPriority w:val="99"/>
    <w:semiHidden/>
    <w:unhideWhenUsed/>
    <w:rsid w:val="00BF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7187"/>
    <w:rPr>
      <w:rFonts w:ascii="Courier New" w:hAnsi="Courier New" w:cs="Courier New"/>
      <w:sz w:val="20"/>
      <w:szCs w:val="20"/>
    </w:rPr>
  </w:style>
  <w:style w:type="character" w:styleId="HTMLCode">
    <w:name w:val="HTML Code"/>
    <w:basedOn w:val="DefaultParagraphFont"/>
    <w:uiPriority w:val="99"/>
    <w:semiHidden/>
    <w:unhideWhenUsed/>
    <w:rsid w:val="00BF7187"/>
    <w:rPr>
      <w:rFonts w:ascii="Courier New" w:eastAsiaTheme="minorHAnsi" w:hAnsi="Courier New" w:cs="Courier New"/>
      <w:sz w:val="20"/>
      <w:szCs w:val="20"/>
    </w:rPr>
  </w:style>
  <w:style w:type="paragraph" w:styleId="BalloonText">
    <w:name w:val="Balloon Text"/>
    <w:basedOn w:val="Normal"/>
    <w:link w:val="BalloonTextChar"/>
    <w:uiPriority w:val="99"/>
    <w:semiHidden/>
    <w:unhideWhenUsed/>
    <w:rsid w:val="00FE55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550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A698B"/>
    <w:rPr>
      <w:sz w:val="18"/>
      <w:szCs w:val="18"/>
    </w:rPr>
  </w:style>
  <w:style w:type="paragraph" w:styleId="CommentText">
    <w:name w:val="annotation text"/>
    <w:basedOn w:val="Normal"/>
    <w:link w:val="CommentTextChar"/>
    <w:uiPriority w:val="99"/>
    <w:semiHidden/>
    <w:unhideWhenUsed/>
    <w:rsid w:val="006A698B"/>
  </w:style>
  <w:style w:type="character" w:customStyle="1" w:styleId="CommentTextChar">
    <w:name w:val="Comment Text Char"/>
    <w:basedOn w:val="DefaultParagraphFont"/>
    <w:link w:val="CommentText"/>
    <w:uiPriority w:val="99"/>
    <w:semiHidden/>
    <w:rsid w:val="006A698B"/>
  </w:style>
  <w:style w:type="paragraph" w:styleId="CommentSubject">
    <w:name w:val="annotation subject"/>
    <w:basedOn w:val="CommentText"/>
    <w:next w:val="CommentText"/>
    <w:link w:val="CommentSubjectChar"/>
    <w:uiPriority w:val="99"/>
    <w:semiHidden/>
    <w:unhideWhenUsed/>
    <w:rsid w:val="006A698B"/>
    <w:rPr>
      <w:b/>
      <w:bCs/>
      <w:sz w:val="20"/>
      <w:szCs w:val="20"/>
    </w:rPr>
  </w:style>
  <w:style w:type="character" w:customStyle="1" w:styleId="CommentSubjectChar">
    <w:name w:val="Comment Subject Char"/>
    <w:basedOn w:val="CommentTextChar"/>
    <w:link w:val="CommentSubject"/>
    <w:uiPriority w:val="99"/>
    <w:semiHidden/>
    <w:rsid w:val="006A698B"/>
    <w:rPr>
      <w:b/>
      <w:bCs/>
      <w:sz w:val="20"/>
      <w:szCs w:val="20"/>
    </w:rPr>
  </w:style>
  <w:style w:type="paragraph" w:customStyle="1" w:styleId="startli">
    <w:name w:val="startli"/>
    <w:basedOn w:val="Normal"/>
    <w:rsid w:val="00F90607"/>
    <w:pPr>
      <w:spacing w:before="100" w:beforeAutospacing="1" w:after="100" w:afterAutospacing="1"/>
    </w:pPr>
    <w:rPr>
      <w:rFonts w:ascii="Times New Roman" w:hAnsi="Times New Roman" w:cs="Times New Roman"/>
    </w:rPr>
  </w:style>
  <w:style w:type="paragraph" w:customStyle="1" w:styleId="startdd">
    <w:name w:val="startdd"/>
    <w:basedOn w:val="Normal"/>
    <w:rsid w:val="00F90607"/>
    <w:pPr>
      <w:spacing w:before="100" w:beforeAutospacing="1" w:after="100" w:afterAutospacing="1"/>
    </w:pPr>
    <w:rPr>
      <w:rFonts w:ascii="Times New Roman" w:hAnsi="Times New Roman" w:cs="Times New Roman"/>
    </w:rPr>
  </w:style>
  <w:style w:type="paragraph" w:customStyle="1" w:styleId="enddd">
    <w:name w:val="enddd"/>
    <w:basedOn w:val="Normal"/>
    <w:rsid w:val="00F9060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5359">
      <w:bodyDiv w:val="1"/>
      <w:marLeft w:val="0"/>
      <w:marRight w:val="0"/>
      <w:marTop w:val="0"/>
      <w:marBottom w:val="0"/>
      <w:divBdr>
        <w:top w:val="none" w:sz="0" w:space="0" w:color="auto"/>
        <w:left w:val="none" w:sz="0" w:space="0" w:color="auto"/>
        <w:bottom w:val="none" w:sz="0" w:space="0" w:color="auto"/>
        <w:right w:val="none" w:sz="0" w:space="0" w:color="auto"/>
      </w:divBdr>
      <w:divsChild>
        <w:div w:id="1048531664">
          <w:marLeft w:val="3840"/>
          <w:marRight w:val="0"/>
          <w:marTop w:val="0"/>
          <w:marBottom w:val="0"/>
          <w:divBdr>
            <w:top w:val="none" w:sz="0" w:space="0" w:color="auto"/>
            <w:left w:val="none" w:sz="0" w:space="0" w:color="auto"/>
            <w:bottom w:val="none" w:sz="0" w:space="0" w:color="auto"/>
            <w:right w:val="none" w:sz="0" w:space="0" w:color="auto"/>
          </w:divBdr>
          <w:divsChild>
            <w:div w:id="1693650960">
              <w:marLeft w:val="0"/>
              <w:marRight w:val="0"/>
              <w:marTop w:val="0"/>
              <w:marBottom w:val="0"/>
              <w:divBdr>
                <w:top w:val="none" w:sz="0" w:space="0" w:color="auto"/>
                <w:left w:val="none" w:sz="0" w:space="0" w:color="auto"/>
                <w:bottom w:val="single" w:sz="6" w:space="0" w:color="C4CFE5"/>
                <w:right w:val="none" w:sz="0" w:space="0" w:color="auto"/>
              </w:divBdr>
              <w:divsChild>
                <w:div w:id="1069428251">
                  <w:marLeft w:val="0"/>
                  <w:marRight w:val="0"/>
                  <w:marTop w:val="0"/>
                  <w:marBottom w:val="0"/>
                  <w:divBdr>
                    <w:top w:val="none" w:sz="0" w:space="0" w:color="auto"/>
                    <w:left w:val="none" w:sz="0" w:space="0" w:color="auto"/>
                    <w:bottom w:val="none" w:sz="0" w:space="0" w:color="auto"/>
                    <w:right w:val="none" w:sz="0" w:space="0" w:color="auto"/>
                  </w:divBdr>
                  <w:divsChild>
                    <w:div w:id="150019696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448938357">
              <w:marLeft w:val="180"/>
              <w:marRight w:val="120"/>
              <w:marTop w:val="150"/>
              <w:marBottom w:val="0"/>
              <w:divBdr>
                <w:top w:val="none" w:sz="0" w:space="0" w:color="auto"/>
                <w:left w:val="none" w:sz="0" w:space="0" w:color="auto"/>
                <w:bottom w:val="none" w:sz="0" w:space="0" w:color="auto"/>
                <w:right w:val="none" w:sz="0" w:space="0" w:color="auto"/>
              </w:divBdr>
              <w:divsChild>
                <w:div w:id="2491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1852">
          <w:marLeft w:val="0"/>
          <w:marRight w:val="0"/>
          <w:marTop w:val="0"/>
          <w:marBottom w:val="0"/>
          <w:divBdr>
            <w:top w:val="none" w:sz="0" w:space="0" w:color="auto"/>
            <w:left w:val="none" w:sz="0" w:space="0" w:color="auto"/>
            <w:bottom w:val="none" w:sz="0" w:space="0" w:color="auto"/>
            <w:right w:val="none" w:sz="0" w:space="0" w:color="auto"/>
          </w:divBdr>
        </w:div>
      </w:divsChild>
    </w:div>
    <w:div w:id="452948338">
      <w:bodyDiv w:val="1"/>
      <w:marLeft w:val="0"/>
      <w:marRight w:val="0"/>
      <w:marTop w:val="0"/>
      <w:marBottom w:val="0"/>
      <w:divBdr>
        <w:top w:val="none" w:sz="0" w:space="0" w:color="auto"/>
        <w:left w:val="none" w:sz="0" w:space="0" w:color="auto"/>
        <w:bottom w:val="none" w:sz="0" w:space="0" w:color="auto"/>
        <w:right w:val="none" w:sz="0" w:space="0" w:color="auto"/>
      </w:divBdr>
      <w:divsChild>
        <w:div w:id="711425378">
          <w:marLeft w:val="0"/>
          <w:marRight w:val="0"/>
          <w:marTop w:val="0"/>
          <w:marBottom w:val="0"/>
          <w:divBdr>
            <w:top w:val="none" w:sz="0" w:space="0" w:color="auto"/>
            <w:left w:val="none" w:sz="0" w:space="0" w:color="auto"/>
            <w:bottom w:val="single" w:sz="6" w:space="0" w:color="C4CFE5"/>
            <w:right w:val="none" w:sz="0" w:space="0" w:color="auto"/>
          </w:divBdr>
          <w:divsChild>
            <w:div w:id="1463815010">
              <w:marLeft w:val="0"/>
              <w:marRight w:val="0"/>
              <w:marTop w:val="0"/>
              <w:marBottom w:val="0"/>
              <w:divBdr>
                <w:top w:val="none" w:sz="0" w:space="0" w:color="auto"/>
                <w:left w:val="none" w:sz="0" w:space="0" w:color="auto"/>
                <w:bottom w:val="none" w:sz="0" w:space="0" w:color="auto"/>
                <w:right w:val="none" w:sz="0" w:space="0" w:color="auto"/>
              </w:divBdr>
              <w:divsChild>
                <w:div w:id="1266115973">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55935047">
          <w:marLeft w:val="180"/>
          <w:marRight w:val="120"/>
          <w:marTop w:val="150"/>
          <w:marBottom w:val="0"/>
          <w:divBdr>
            <w:top w:val="none" w:sz="0" w:space="0" w:color="auto"/>
            <w:left w:val="none" w:sz="0" w:space="0" w:color="auto"/>
            <w:bottom w:val="none" w:sz="0" w:space="0" w:color="auto"/>
            <w:right w:val="none" w:sz="0" w:space="0" w:color="auto"/>
          </w:divBdr>
          <w:divsChild>
            <w:div w:id="1188103343">
              <w:marLeft w:val="0"/>
              <w:marRight w:val="0"/>
              <w:marTop w:val="0"/>
              <w:marBottom w:val="0"/>
              <w:divBdr>
                <w:top w:val="none" w:sz="0" w:space="0" w:color="auto"/>
                <w:left w:val="none" w:sz="0" w:space="0" w:color="auto"/>
                <w:bottom w:val="none" w:sz="0" w:space="0" w:color="auto"/>
                <w:right w:val="none" w:sz="0" w:space="0" w:color="auto"/>
              </w:divBdr>
            </w:div>
            <w:div w:id="664744829">
              <w:marLeft w:val="0"/>
              <w:marRight w:val="0"/>
              <w:marTop w:val="150"/>
              <w:marBottom w:val="150"/>
              <w:divBdr>
                <w:top w:val="single" w:sz="6" w:space="0" w:color="9CAFD4"/>
                <w:left w:val="none" w:sz="0" w:space="0" w:color="auto"/>
                <w:bottom w:val="single" w:sz="6" w:space="0" w:color="9CAFD4"/>
                <w:right w:val="none" w:sz="0" w:space="0" w:color="auto"/>
              </w:divBdr>
            </w:div>
          </w:divsChild>
        </w:div>
      </w:divsChild>
    </w:div>
    <w:div w:id="884147067">
      <w:bodyDiv w:val="1"/>
      <w:marLeft w:val="0"/>
      <w:marRight w:val="0"/>
      <w:marTop w:val="0"/>
      <w:marBottom w:val="0"/>
      <w:divBdr>
        <w:top w:val="none" w:sz="0" w:space="0" w:color="auto"/>
        <w:left w:val="none" w:sz="0" w:space="0" w:color="auto"/>
        <w:bottom w:val="none" w:sz="0" w:space="0" w:color="auto"/>
        <w:right w:val="none" w:sz="0" w:space="0" w:color="auto"/>
      </w:divBdr>
      <w:divsChild>
        <w:div w:id="1459687209">
          <w:marLeft w:val="3840"/>
          <w:marRight w:val="0"/>
          <w:marTop w:val="0"/>
          <w:marBottom w:val="0"/>
          <w:divBdr>
            <w:top w:val="none" w:sz="0" w:space="0" w:color="auto"/>
            <w:left w:val="none" w:sz="0" w:space="0" w:color="auto"/>
            <w:bottom w:val="none" w:sz="0" w:space="0" w:color="auto"/>
            <w:right w:val="none" w:sz="0" w:space="0" w:color="auto"/>
          </w:divBdr>
          <w:divsChild>
            <w:div w:id="1317613954">
              <w:marLeft w:val="0"/>
              <w:marRight w:val="0"/>
              <w:marTop w:val="0"/>
              <w:marBottom w:val="0"/>
              <w:divBdr>
                <w:top w:val="none" w:sz="0" w:space="0" w:color="auto"/>
                <w:left w:val="none" w:sz="0" w:space="0" w:color="auto"/>
                <w:bottom w:val="single" w:sz="6" w:space="0" w:color="C4CFE5"/>
                <w:right w:val="none" w:sz="0" w:space="0" w:color="auto"/>
              </w:divBdr>
              <w:divsChild>
                <w:div w:id="1263416192">
                  <w:marLeft w:val="0"/>
                  <w:marRight w:val="0"/>
                  <w:marTop w:val="0"/>
                  <w:marBottom w:val="0"/>
                  <w:divBdr>
                    <w:top w:val="none" w:sz="0" w:space="0" w:color="auto"/>
                    <w:left w:val="none" w:sz="0" w:space="0" w:color="auto"/>
                    <w:bottom w:val="none" w:sz="0" w:space="0" w:color="auto"/>
                    <w:right w:val="none" w:sz="0" w:space="0" w:color="auto"/>
                  </w:divBdr>
                  <w:divsChild>
                    <w:div w:id="1965887908">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187407014">
              <w:marLeft w:val="180"/>
              <w:marRight w:val="120"/>
              <w:marTop w:val="150"/>
              <w:marBottom w:val="0"/>
              <w:divBdr>
                <w:top w:val="none" w:sz="0" w:space="0" w:color="auto"/>
                <w:left w:val="none" w:sz="0" w:space="0" w:color="auto"/>
                <w:bottom w:val="none" w:sz="0" w:space="0" w:color="auto"/>
                <w:right w:val="none" w:sz="0" w:space="0" w:color="auto"/>
              </w:divBdr>
              <w:divsChild>
                <w:div w:id="1371615711">
                  <w:marLeft w:val="0"/>
                  <w:marRight w:val="0"/>
                  <w:marTop w:val="0"/>
                  <w:marBottom w:val="0"/>
                  <w:divBdr>
                    <w:top w:val="none" w:sz="0" w:space="0" w:color="auto"/>
                    <w:left w:val="none" w:sz="0" w:space="0" w:color="auto"/>
                    <w:bottom w:val="none" w:sz="0" w:space="0" w:color="auto"/>
                    <w:right w:val="none" w:sz="0" w:space="0" w:color="auto"/>
                  </w:divBdr>
                  <w:divsChild>
                    <w:div w:id="1457064477">
                      <w:marLeft w:val="0"/>
                      <w:marRight w:val="0"/>
                      <w:marTop w:val="0"/>
                      <w:marBottom w:val="0"/>
                      <w:divBdr>
                        <w:top w:val="none" w:sz="0" w:space="0" w:color="auto"/>
                        <w:left w:val="none" w:sz="0" w:space="0" w:color="auto"/>
                        <w:bottom w:val="none" w:sz="0" w:space="0" w:color="auto"/>
                        <w:right w:val="none" w:sz="0" w:space="0" w:color="auto"/>
                      </w:divBdr>
                    </w:div>
                    <w:div w:id="75829163">
                      <w:marLeft w:val="0"/>
                      <w:marRight w:val="0"/>
                      <w:marTop w:val="0"/>
                      <w:marBottom w:val="0"/>
                      <w:divBdr>
                        <w:top w:val="none" w:sz="0" w:space="0" w:color="auto"/>
                        <w:left w:val="none" w:sz="0" w:space="0" w:color="auto"/>
                        <w:bottom w:val="none" w:sz="0" w:space="0" w:color="auto"/>
                        <w:right w:val="none" w:sz="0" w:space="0" w:color="auto"/>
                      </w:divBdr>
                    </w:div>
                    <w:div w:id="15072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389">
          <w:marLeft w:val="0"/>
          <w:marRight w:val="0"/>
          <w:marTop w:val="0"/>
          <w:marBottom w:val="0"/>
          <w:divBdr>
            <w:top w:val="none" w:sz="0" w:space="0" w:color="auto"/>
            <w:left w:val="none" w:sz="0" w:space="0" w:color="auto"/>
            <w:bottom w:val="none" w:sz="0" w:space="0" w:color="auto"/>
            <w:right w:val="none" w:sz="0" w:space="0" w:color="auto"/>
          </w:divBdr>
        </w:div>
      </w:divsChild>
    </w:div>
    <w:div w:id="1140078507">
      <w:bodyDiv w:val="1"/>
      <w:marLeft w:val="0"/>
      <w:marRight w:val="0"/>
      <w:marTop w:val="0"/>
      <w:marBottom w:val="0"/>
      <w:divBdr>
        <w:top w:val="none" w:sz="0" w:space="0" w:color="auto"/>
        <w:left w:val="none" w:sz="0" w:space="0" w:color="auto"/>
        <w:bottom w:val="none" w:sz="0" w:space="0" w:color="auto"/>
        <w:right w:val="none" w:sz="0" w:space="0" w:color="auto"/>
      </w:divBdr>
      <w:divsChild>
        <w:div w:id="221062270">
          <w:marLeft w:val="0"/>
          <w:marRight w:val="0"/>
          <w:marTop w:val="0"/>
          <w:marBottom w:val="0"/>
          <w:divBdr>
            <w:top w:val="none" w:sz="0" w:space="0" w:color="auto"/>
            <w:left w:val="none" w:sz="0" w:space="0" w:color="auto"/>
            <w:bottom w:val="single" w:sz="6" w:space="0" w:color="C4CFE5"/>
            <w:right w:val="none" w:sz="0" w:space="0" w:color="auto"/>
          </w:divBdr>
          <w:divsChild>
            <w:div w:id="1634866555">
              <w:marLeft w:val="0"/>
              <w:marRight w:val="0"/>
              <w:marTop w:val="0"/>
              <w:marBottom w:val="0"/>
              <w:divBdr>
                <w:top w:val="none" w:sz="0" w:space="0" w:color="auto"/>
                <w:left w:val="none" w:sz="0" w:space="0" w:color="auto"/>
                <w:bottom w:val="none" w:sz="0" w:space="0" w:color="auto"/>
                <w:right w:val="none" w:sz="0" w:space="0" w:color="auto"/>
              </w:divBdr>
              <w:divsChild>
                <w:div w:id="301471811">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13140461">
          <w:marLeft w:val="180"/>
          <w:marRight w:val="120"/>
          <w:marTop w:val="150"/>
          <w:marBottom w:val="0"/>
          <w:divBdr>
            <w:top w:val="none" w:sz="0" w:space="0" w:color="auto"/>
            <w:left w:val="none" w:sz="0" w:space="0" w:color="auto"/>
            <w:bottom w:val="none" w:sz="0" w:space="0" w:color="auto"/>
            <w:right w:val="none" w:sz="0" w:space="0" w:color="auto"/>
          </w:divBdr>
          <w:divsChild>
            <w:div w:id="3746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7708">
      <w:bodyDiv w:val="1"/>
      <w:marLeft w:val="0"/>
      <w:marRight w:val="0"/>
      <w:marTop w:val="0"/>
      <w:marBottom w:val="0"/>
      <w:divBdr>
        <w:top w:val="none" w:sz="0" w:space="0" w:color="auto"/>
        <w:left w:val="none" w:sz="0" w:space="0" w:color="auto"/>
        <w:bottom w:val="none" w:sz="0" w:space="0" w:color="auto"/>
        <w:right w:val="none" w:sz="0" w:space="0" w:color="auto"/>
      </w:divBdr>
      <w:divsChild>
        <w:div w:id="398333966">
          <w:marLeft w:val="0"/>
          <w:marRight w:val="0"/>
          <w:marTop w:val="0"/>
          <w:marBottom w:val="0"/>
          <w:divBdr>
            <w:top w:val="none" w:sz="0" w:space="0" w:color="auto"/>
            <w:left w:val="none" w:sz="0" w:space="0" w:color="auto"/>
            <w:bottom w:val="none" w:sz="0" w:space="0" w:color="auto"/>
            <w:right w:val="none" w:sz="0" w:space="0" w:color="auto"/>
          </w:divBdr>
        </w:div>
      </w:divsChild>
    </w:div>
    <w:div w:id="1767578921">
      <w:bodyDiv w:val="1"/>
      <w:marLeft w:val="0"/>
      <w:marRight w:val="0"/>
      <w:marTop w:val="0"/>
      <w:marBottom w:val="0"/>
      <w:divBdr>
        <w:top w:val="none" w:sz="0" w:space="0" w:color="auto"/>
        <w:left w:val="none" w:sz="0" w:space="0" w:color="auto"/>
        <w:bottom w:val="none" w:sz="0" w:space="0" w:color="auto"/>
        <w:right w:val="none" w:sz="0" w:space="0" w:color="auto"/>
      </w:divBdr>
      <w:divsChild>
        <w:div w:id="796993451">
          <w:marLeft w:val="0"/>
          <w:marRight w:val="0"/>
          <w:marTop w:val="0"/>
          <w:marBottom w:val="0"/>
          <w:divBdr>
            <w:top w:val="none" w:sz="0" w:space="0" w:color="auto"/>
            <w:left w:val="none" w:sz="0" w:space="0" w:color="auto"/>
            <w:bottom w:val="single" w:sz="6" w:space="0" w:color="C4CFE5"/>
            <w:right w:val="none" w:sz="0" w:space="0" w:color="auto"/>
          </w:divBdr>
          <w:divsChild>
            <w:div w:id="718827102">
              <w:marLeft w:val="0"/>
              <w:marRight w:val="0"/>
              <w:marTop w:val="0"/>
              <w:marBottom w:val="0"/>
              <w:divBdr>
                <w:top w:val="none" w:sz="0" w:space="0" w:color="auto"/>
                <w:left w:val="none" w:sz="0" w:space="0" w:color="auto"/>
                <w:bottom w:val="none" w:sz="0" w:space="0" w:color="auto"/>
                <w:right w:val="none" w:sz="0" w:space="0" w:color="auto"/>
              </w:divBdr>
              <w:divsChild>
                <w:div w:id="288626837">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852766379">
          <w:marLeft w:val="180"/>
          <w:marRight w:val="120"/>
          <w:marTop w:val="150"/>
          <w:marBottom w:val="0"/>
          <w:divBdr>
            <w:top w:val="none" w:sz="0" w:space="0" w:color="auto"/>
            <w:left w:val="none" w:sz="0" w:space="0" w:color="auto"/>
            <w:bottom w:val="none" w:sz="0" w:space="0" w:color="auto"/>
            <w:right w:val="none" w:sz="0" w:space="0" w:color="auto"/>
          </w:divBdr>
          <w:divsChild>
            <w:div w:id="613681250">
              <w:marLeft w:val="0"/>
              <w:marRight w:val="75"/>
              <w:marTop w:val="0"/>
              <w:marBottom w:val="150"/>
              <w:divBdr>
                <w:top w:val="none" w:sz="0" w:space="0" w:color="auto"/>
                <w:left w:val="none" w:sz="0" w:space="0" w:color="auto"/>
                <w:bottom w:val="none" w:sz="0" w:space="0" w:color="auto"/>
                <w:right w:val="none" w:sz="0" w:space="0" w:color="auto"/>
              </w:divBdr>
              <w:divsChild>
                <w:div w:id="102695444">
                  <w:marLeft w:val="0"/>
                  <w:marRight w:val="0"/>
                  <w:marTop w:val="0"/>
                  <w:marBottom w:val="0"/>
                  <w:divBdr>
                    <w:top w:val="single" w:sz="6" w:space="5" w:color="A8B8D9"/>
                    <w:left w:val="single" w:sz="6" w:space="0" w:color="A8B8D9"/>
                    <w:bottom w:val="none" w:sz="0" w:space="0" w:color="auto"/>
                    <w:right w:val="single" w:sz="6" w:space="0" w:color="A8B8D9"/>
                  </w:divBdr>
                </w:div>
                <w:div w:id="25316733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namespacenuopc__physics.html" TargetMode="External"/><Relationship Id="rId21" Type="http://schemas.openxmlformats.org/officeDocument/2006/relationships/hyperlink" Target="namespacenuopc__physics.html" TargetMode="External"/><Relationship Id="rId22" Type="http://schemas.openxmlformats.org/officeDocument/2006/relationships/hyperlink" Target="namespacenuopc__physics.html" TargetMode="External"/><Relationship Id="rId23" Type="http://schemas.openxmlformats.org/officeDocument/2006/relationships/hyperlink" Target="https://svnemc.ncep.noaa.gov/projects/nems/branches/PhysDrvI" TargetMode="External"/><Relationship Id="rId24" Type="http://schemas.openxmlformats.org/officeDocument/2006/relationships/hyperlink" Target="https://svnemc.ncep.noaa.gov/projects/gsm/branches/PhysDrvI" TargetMode="External"/><Relationship Id="rId25" Type="http://schemas.openxmlformats.org/officeDocument/2006/relationships/hyperlink" Target="nuopc__physics_8_f90.html" TargetMode="External"/><Relationship Id="rId26" Type="http://schemas.openxmlformats.org/officeDocument/2006/relationships/hyperlink" Target="grrad_8f.html" TargetMode="External"/><Relationship Id="rId27" Type="http://schemas.openxmlformats.org/officeDocument/2006/relationships/hyperlink" Target="gbphys_8f.html" TargetMode="External"/><Relationship Id="rId28" Type="http://schemas.openxmlformats.org/officeDocument/2006/relationships/hyperlink" Target="group__module__nuopc__physics.html" TargetMode="External"/><Relationship Id="rId29" Type="http://schemas.openxmlformats.org/officeDocument/2006/relationships/hyperlink" Target="gloopr_8f.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gloopb_8f.html" TargetMode="External"/><Relationship Id="rId31" Type="http://schemas.openxmlformats.org/officeDocument/2006/relationships/hyperlink" Target="gloopb_8f.html" TargetMode="External"/><Relationship Id="rId32" Type="http://schemas.openxmlformats.org/officeDocument/2006/relationships/hyperlink" Target="gloopr_8f.html" TargetMode="External"/><Relationship Id="rId9" Type="http://schemas.openxmlformats.org/officeDocument/2006/relationships/hyperlink" Target="structnuopc__physics_1_1tbd__ddt.html" TargetMode="External"/><Relationship Id="rId6" Type="http://schemas.openxmlformats.org/officeDocument/2006/relationships/comments" Target="comments.xml"/><Relationship Id="rId7" Type="http://schemas.openxmlformats.org/officeDocument/2006/relationships/hyperlink" Target="index.html" TargetMode="External"/><Relationship Id="rId8" Type="http://schemas.openxmlformats.org/officeDocument/2006/relationships/hyperlink" Target="https://docs.google.com/document/d/1O6ii0r0jX83pD9Sa4FxnAC5d2lAU55yg_zvHaVykeLw/edit" TargetMode="External"/><Relationship Id="rId33" Type="http://schemas.openxmlformats.org/officeDocument/2006/relationships/hyperlink" Target="todo.html" TargetMode="External"/><Relationship Id="rId34" Type="http://schemas.openxmlformats.org/officeDocument/2006/relationships/hyperlink" Target="group__gbphys.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structnuopc__physics_1_1state__fields__in.html" TargetMode="External"/><Relationship Id="rId11" Type="http://schemas.openxmlformats.org/officeDocument/2006/relationships/hyperlink" Target="structnuopc__physics_1_1state__fields__out.html" TargetMode="External"/><Relationship Id="rId12" Type="http://schemas.openxmlformats.org/officeDocument/2006/relationships/hyperlink" Target="structnuopc__physics_1_1sfc__properties.html" TargetMode="External"/><Relationship Id="rId13" Type="http://schemas.openxmlformats.org/officeDocument/2006/relationships/hyperlink" Target="structnuopc__physics_1_1diagnostics.html" TargetMode="External"/><Relationship Id="rId14" Type="http://schemas.openxmlformats.org/officeDocument/2006/relationships/hyperlink" Target="structnuopc__physics_1_1interface__fields.html" TargetMode="External"/><Relationship Id="rId15" Type="http://schemas.openxmlformats.org/officeDocument/2006/relationships/hyperlink" Target="structnuopc__physics_1_1cloud__properties.html" TargetMode="External"/><Relationship Id="rId16" Type="http://schemas.openxmlformats.org/officeDocument/2006/relationships/hyperlink" Target="structnuopc__physics_1_1radiation__tendencies.html" TargetMode="External"/><Relationship Id="rId17" Type="http://schemas.openxmlformats.org/officeDocument/2006/relationships/hyperlink" Target="structnuopc__physics_1_1dynamic__parameters.html" TargetMode="External"/><Relationship Id="rId18" Type="http://schemas.openxmlformats.org/officeDocument/2006/relationships/hyperlink" Target="structnuopc__physics_1_1model__parameters.html" TargetMode="External"/><Relationship Id="rId19" Type="http://schemas.openxmlformats.org/officeDocument/2006/relationships/hyperlink" Target="namespacenuopc__physics.html" TargetMode="External"/><Relationship Id="rId37" Type="http://schemas.microsoft.com/office/2011/relationships/commentsExtended" Target="commentsExtended.xml"/><Relationship Id="rId3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3505</Words>
  <Characters>19980</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Bernardet</dc:creator>
  <cp:keywords/>
  <dc:description/>
  <cp:lastModifiedBy>Christina Holt</cp:lastModifiedBy>
  <cp:revision>16</cp:revision>
  <dcterms:created xsi:type="dcterms:W3CDTF">2016-06-14T02:03:00Z</dcterms:created>
  <dcterms:modified xsi:type="dcterms:W3CDTF">2016-06-21T17:25:00Z</dcterms:modified>
</cp:coreProperties>
</file>